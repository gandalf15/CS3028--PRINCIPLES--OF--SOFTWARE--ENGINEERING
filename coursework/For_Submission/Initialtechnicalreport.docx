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line="240" w:lineRule="auto"/>
        <w:contextualSpacing w:val="0"/>
        <w:jc w:val="center"/>
      </w:pPr>
      <w:bookmarkStart w:colFirst="0" w:colLast="0" w:name="_5yiy47st1ftd" w:id="0"/>
      <w:bookmarkEnd w:id="0"/>
      <w:r w:rsidDel="00000000" w:rsidR="00000000" w:rsidRPr="00000000">
        <w:rPr>
          <w:rFonts w:ascii="Arial" w:cs="Arial" w:eastAsia="Arial" w:hAnsi="Arial"/>
          <w:sz w:val="48"/>
          <w:szCs w:val="48"/>
          <w:rtl w:val="0"/>
        </w:rPr>
        <w:t xml:space="preserve">Principles Of Software Engineering</w:t>
      </w:r>
    </w:p>
    <w:p w:rsidR="00000000" w:rsidDel="00000000" w:rsidP="00000000" w:rsidRDefault="00000000" w:rsidRPr="00000000">
      <w:pPr>
        <w:pStyle w:val="Heading1"/>
        <w:spacing w:line="240" w:lineRule="auto"/>
        <w:contextualSpacing w:val="0"/>
      </w:pPr>
      <w:bookmarkStart w:colFirst="0" w:colLast="0" w:name="_ge83h5ebv8sc" w:id="1"/>
      <w:bookmarkEnd w:id="1"/>
      <w:r w:rsidDel="00000000" w:rsidR="00000000" w:rsidRPr="00000000">
        <w:rPr>
          <w:rtl w:val="0"/>
        </w:rPr>
      </w:r>
    </w:p>
    <w:p w:rsidR="00000000" w:rsidDel="00000000" w:rsidP="00000000" w:rsidRDefault="00000000" w:rsidRPr="00000000">
      <w:pPr>
        <w:pStyle w:val="Heading1"/>
        <w:spacing w:line="240" w:lineRule="auto"/>
        <w:contextualSpacing w:val="0"/>
      </w:pPr>
      <w:bookmarkStart w:colFirst="0" w:colLast="0" w:name="_r6125o91lufx" w:id="2"/>
      <w:bookmarkEnd w:id="2"/>
      <w:r w:rsidDel="00000000" w:rsidR="00000000" w:rsidRPr="00000000">
        <w:rPr>
          <w:rtl w:val="0"/>
        </w:rPr>
      </w:r>
    </w:p>
    <w:p w:rsidR="00000000" w:rsidDel="00000000" w:rsidP="00000000" w:rsidRDefault="00000000" w:rsidRPr="00000000">
      <w:pPr>
        <w:pStyle w:val="Heading1"/>
        <w:spacing w:line="240" w:lineRule="auto"/>
        <w:contextualSpacing w:val="0"/>
      </w:pPr>
      <w:bookmarkStart w:colFirst="0" w:colLast="0" w:name="_ecu189ne5rtr" w:id="3"/>
      <w:bookmarkEnd w:id="3"/>
      <w:r w:rsidDel="00000000" w:rsidR="00000000" w:rsidRPr="00000000">
        <w:rPr>
          <w:rtl w:val="0"/>
        </w:rPr>
      </w:r>
    </w:p>
    <w:p w:rsidR="00000000" w:rsidDel="00000000" w:rsidP="00000000" w:rsidRDefault="00000000" w:rsidRPr="00000000">
      <w:pPr>
        <w:pStyle w:val="Heading1"/>
        <w:spacing w:line="240" w:lineRule="auto"/>
        <w:contextualSpacing w:val="0"/>
        <w:jc w:val="center"/>
      </w:pPr>
      <w:bookmarkStart w:colFirst="0" w:colLast="0" w:name="_u0nd33nv14lx" w:id="4"/>
      <w:bookmarkEnd w:id="4"/>
      <w:r w:rsidDel="00000000" w:rsidR="00000000" w:rsidRPr="00000000">
        <w:rPr>
          <w:rFonts w:ascii="Arial" w:cs="Arial" w:eastAsia="Arial" w:hAnsi="Arial"/>
          <w:sz w:val="56"/>
          <w:szCs w:val="56"/>
          <w:rtl w:val="0"/>
        </w:rPr>
        <w:t xml:space="preserve">Initial Technical Report</w:t>
      </w:r>
    </w:p>
    <w:p w:rsidR="00000000" w:rsidDel="00000000" w:rsidP="00000000" w:rsidRDefault="00000000" w:rsidRPr="00000000">
      <w:pPr>
        <w:pStyle w:val="Heading1"/>
        <w:spacing w:line="240" w:lineRule="auto"/>
        <w:contextualSpacing w:val="0"/>
        <w:jc w:val="center"/>
      </w:pPr>
      <w:bookmarkStart w:colFirst="0" w:colLast="0" w:name="_u0nd33nv14lx" w:id="4"/>
      <w:bookmarkEnd w:id="4"/>
      <w:r w:rsidDel="00000000" w:rsidR="00000000" w:rsidRPr="00000000">
        <w:rPr>
          <w:rFonts w:ascii="Arial" w:cs="Arial" w:eastAsia="Arial" w:hAnsi="Arial"/>
          <w:b w:val="0"/>
          <w:sz w:val="36"/>
          <w:szCs w:val="36"/>
          <w:rtl w:val="0"/>
        </w:rPr>
        <w:t xml:space="preserve">Team CHARLIE</w:t>
      </w:r>
    </w:p>
    <w:p w:rsidR="00000000" w:rsidDel="00000000" w:rsidP="00000000" w:rsidRDefault="00000000" w:rsidRPr="00000000">
      <w:pPr>
        <w:pStyle w:val="Heading1"/>
        <w:spacing w:line="240" w:lineRule="auto"/>
        <w:contextualSpacing w:val="0"/>
        <w:jc w:val="center"/>
      </w:pPr>
      <w:bookmarkStart w:colFirst="0" w:colLast="0" w:name="_u0nd33nv14lx" w:id="4"/>
      <w:bookmarkEnd w:id="4"/>
      <w:r w:rsidDel="00000000" w:rsidR="00000000" w:rsidRPr="00000000">
        <w:rPr>
          <w:b w:val="0"/>
          <w:sz w:val="36"/>
          <w:szCs w:val="36"/>
          <w:rtl w:val="0"/>
        </w:rPr>
        <w:t xml:space="preserve">Project: LACR-Search</w:t>
      </w:r>
    </w:p>
    <w:p w:rsidR="00000000" w:rsidDel="00000000" w:rsidP="00000000" w:rsidRDefault="00000000" w:rsidRPr="00000000">
      <w:pPr>
        <w:pStyle w:val="Heading1"/>
        <w:spacing w:line="240" w:lineRule="auto"/>
        <w:contextualSpacing w:val="0"/>
      </w:pPr>
      <w:bookmarkStart w:colFirst="0" w:colLast="0" w:name="_6c1qdvj7774l" w:id="5"/>
      <w:bookmarkEnd w:id="5"/>
      <w:r w:rsidDel="00000000" w:rsidR="00000000" w:rsidRPr="00000000">
        <w:rPr>
          <w:rtl w:val="0"/>
        </w:rPr>
      </w:r>
    </w:p>
    <w:p w:rsidR="00000000" w:rsidDel="00000000" w:rsidP="00000000" w:rsidRDefault="00000000" w:rsidRPr="00000000">
      <w:pPr>
        <w:pStyle w:val="Heading1"/>
        <w:spacing w:line="240" w:lineRule="auto"/>
        <w:contextualSpacing w:val="0"/>
      </w:pPr>
      <w:bookmarkStart w:colFirst="0" w:colLast="0" w:name="_vh0lalhrk925" w:id="6"/>
      <w:bookmarkEnd w:id="6"/>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spacing w:line="240" w:lineRule="auto"/>
        <w:contextualSpacing w:val="0"/>
      </w:pPr>
      <w:bookmarkStart w:colFirst="0" w:colLast="0" w:name="_abl20orstkxf" w:id="7"/>
      <w:bookmarkEnd w:id="7"/>
      <w:r w:rsidDel="00000000" w:rsidR="00000000" w:rsidRPr="00000000">
        <w:rPr>
          <w:rtl w:val="0"/>
        </w:rPr>
      </w:r>
    </w:p>
    <w:p w:rsidR="00000000" w:rsidDel="00000000" w:rsidP="00000000" w:rsidRDefault="00000000" w:rsidRPr="00000000">
      <w:pPr>
        <w:pStyle w:val="Heading1"/>
        <w:spacing w:line="240" w:lineRule="auto"/>
        <w:contextualSpacing w:val="0"/>
      </w:pPr>
      <w:bookmarkStart w:colFirst="0" w:colLast="0" w:name="_u0nd33nv14lx" w:id="4"/>
      <w:bookmarkEnd w:id="4"/>
      <w:r w:rsidDel="00000000" w:rsidR="00000000" w:rsidRPr="00000000">
        <w:rPr>
          <w:rtl w:val="0"/>
        </w:rPr>
      </w:r>
    </w:p>
    <w:p w:rsidR="00000000" w:rsidDel="00000000" w:rsidP="00000000" w:rsidRDefault="00000000" w:rsidRPr="00000000">
      <w:pPr>
        <w:pStyle w:val="Heading1"/>
        <w:spacing w:line="240" w:lineRule="auto"/>
        <w:contextualSpacing w:val="0"/>
      </w:pPr>
      <w:bookmarkStart w:colFirst="0" w:colLast="0" w:name="_5bcls8ipr6o5" w:id="8"/>
      <w:bookmarkEnd w:id="8"/>
      <w:r w:rsidDel="00000000" w:rsidR="00000000" w:rsidRPr="00000000">
        <w:rPr>
          <w:sz w:val="36"/>
          <w:szCs w:val="36"/>
          <w:rtl w:val="0"/>
        </w:rPr>
        <w:t xml:space="preserve">Critical use case model</w:t>
      </w:r>
    </w:p>
    <w:p w:rsidR="00000000" w:rsidDel="00000000" w:rsidP="00000000" w:rsidRDefault="00000000" w:rsidRPr="00000000">
      <w:pPr>
        <w:pStyle w:val="Heading1"/>
        <w:spacing w:line="240" w:lineRule="auto"/>
        <w:contextualSpacing w:val="0"/>
      </w:pPr>
      <w:bookmarkStart w:colFirst="0" w:colLast="0" w:name="_tzpuk8vl37aq" w:id="9"/>
      <w:bookmarkEnd w:id="9"/>
      <w:r w:rsidDel="00000000" w:rsidR="00000000" w:rsidRPr="00000000">
        <w:rPr>
          <w:rtl w:val="0"/>
        </w:rPr>
      </w:r>
    </w:p>
    <w:p w:rsidR="00000000" w:rsidDel="00000000" w:rsidP="00000000" w:rsidRDefault="00000000" w:rsidRPr="00000000">
      <w:pPr>
        <w:pStyle w:val="Heading1"/>
        <w:spacing w:line="240" w:lineRule="auto"/>
        <w:contextualSpacing w:val="0"/>
      </w:pPr>
      <w:bookmarkStart w:colFirst="0" w:colLast="0" w:name="_5bcls8ipr6o5" w:id="8"/>
      <w:bookmarkEnd w:id="8"/>
      <w:r w:rsidDel="00000000" w:rsidR="00000000" w:rsidRPr="00000000">
        <w:rPr>
          <w:b w:val="0"/>
          <w:i w:val="1"/>
          <w:sz w:val="28"/>
          <w:szCs w:val="28"/>
          <w:rtl w:val="0"/>
        </w:rPr>
        <w:t xml:space="preserve">Parsing XML files</w:t>
      </w:r>
    </w:p>
    <w:p w:rsidR="00000000" w:rsidDel="00000000" w:rsidP="00000000" w:rsidRDefault="00000000" w:rsidRPr="00000000">
      <w:pPr>
        <w:pStyle w:val="Heading1"/>
        <w:spacing w:line="240" w:lineRule="auto"/>
        <w:contextualSpacing w:val="0"/>
      </w:pPr>
      <w:bookmarkStart w:colFirst="0" w:colLast="0" w:name="_5bcls8ipr6o5" w:id="8"/>
      <w:bookmarkEnd w:id="8"/>
      <w:r w:rsidDel="00000000" w:rsidR="00000000" w:rsidRPr="00000000">
        <w:rPr>
          <w:b w:val="0"/>
          <w:sz w:val="22"/>
          <w:szCs w:val="22"/>
          <w:rtl w:val="0"/>
        </w:rPr>
        <w:tab/>
        <w:tab/>
      </w:r>
      <w:r w:rsidDel="00000000" w:rsidR="00000000" w:rsidRPr="00000000">
        <w:rPr>
          <w:b w:val="0"/>
          <w:sz w:val="24"/>
          <w:szCs w:val="24"/>
          <w:rtl w:val="0"/>
        </w:rPr>
        <w:t xml:space="preserve">During the process of transcribing the documents  were stored in XML format according to the TEI standard. The system should parse the XML structure of the files and extract the important data that should be provided to the search engine. Maintaining the data structure of the XML files is important to allow correct search results. The module XML to JSON transforms the extracted data in JSON format that is suitable for Elasticsearch and contains the important information stored as arguments within the XML tags.</w:t>
      </w:r>
    </w:p>
    <w:p w:rsidR="00000000" w:rsidDel="00000000" w:rsidP="00000000" w:rsidRDefault="00000000" w:rsidRPr="00000000">
      <w:pPr>
        <w:pStyle w:val="Heading1"/>
        <w:spacing w:line="240" w:lineRule="auto"/>
        <w:contextualSpacing w:val="0"/>
      </w:pPr>
      <w:bookmarkStart w:colFirst="0" w:colLast="0" w:name="_5bcls8ipr6o5" w:id="8"/>
      <w:bookmarkEnd w:id="8"/>
      <w:r w:rsidDel="00000000" w:rsidR="00000000" w:rsidRPr="00000000">
        <w:rPr>
          <w:b w:val="0"/>
          <w:sz w:val="22"/>
          <w:szCs w:val="22"/>
          <w:rtl w:val="0"/>
        </w:rPr>
        <w:tab/>
        <w:tab/>
      </w:r>
      <w:r w:rsidDel="00000000" w:rsidR="00000000" w:rsidRPr="00000000">
        <w:rPr>
          <w:b w:val="0"/>
          <w:sz w:val="24"/>
          <w:szCs w:val="24"/>
          <w:rtl w:val="0"/>
        </w:rPr>
        <w:t xml:space="preserve">In the process of document parsing the system links each of the XML files with the record of extracted text that is then imported into the search engine. This method allows quick responsiveness of the search engine and direct link for each element in the search result to original XML file of the transcribed documents.</w:t>
      </w:r>
    </w:p>
    <w:p w:rsidR="00000000" w:rsidDel="00000000" w:rsidP="00000000" w:rsidRDefault="00000000" w:rsidRPr="00000000">
      <w:pPr>
        <w:pStyle w:val="Heading1"/>
        <w:spacing w:line="240" w:lineRule="auto"/>
        <w:contextualSpacing w:val="0"/>
      </w:pPr>
      <w:bookmarkStart w:colFirst="0" w:colLast="0" w:name="_5bcls8ipr6o5" w:id="8"/>
      <w:bookmarkEnd w:id="8"/>
      <w:r w:rsidDel="00000000" w:rsidR="00000000" w:rsidRPr="00000000">
        <w:rPr>
          <w:rtl w:val="0"/>
        </w:rPr>
      </w:r>
    </w:p>
    <w:p w:rsidR="00000000" w:rsidDel="00000000" w:rsidP="00000000" w:rsidRDefault="00000000" w:rsidRPr="00000000">
      <w:pPr>
        <w:pStyle w:val="Heading1"/>
        <w:spacing w:line="240" w:lineRule="auto"/>
        <w:contextualSpacing w:val="0"/>
      </w:pPr>
      <w:bookmarkStart w:colFirst="0" w:colLast="0" w:name="_5bcls8ipr6o5" w:id="8"/>
      <w:bookmarkEnd w:id="8"/>
      <w:r w:rsidDel="00000000" w:rsidR="00000000" w:rsidRPr="00000000">
        <w:rPr>
          <w:b w:val="0"/>
          <w:i w:val="1"/>
          <w:sz w:val="28"/>
          <w:szCs w:val="28"/>
          <w:rtl w:val="0"/>
        </w:rPr>
        <w:t xml:space="preserve">Searching</w:t>
      </w:r>
    </w:p>
    <w:p w:rsidR="00000000" w:rsidDel="00000000" w:rsidP="00000000" w:rsidRDefault="00000000" w:rsidRPr="00000000">
      <w:pPr>
        <w:pStyle w:val="Heading1"/>
        <w:spacing w:line="240" w:lineRule="auto"/>
        <w:contextualSpacing w:val="0"/>
      </w:pPr>
      <w:bookmarkStart w:colFirst="0" w:colLast="0" w:name="_5bcls8ipr6o5" w:id="8"/>
      <w:bookmarkEnd w:id="8"/>
      <w:r w:rsidDel="00000000" w:rsidR="00000000" w:rsidRPr="00000000">
        <w:rPr>
          <w:b w:val="0"/>
          <w:sz w:val="22"/>
          <w:szCs w:val="22"/>
          <w:rtl w:val="0"/>
        </w:rPr>
        <w:tab/>
        <w:tab/>
      </w:r>
      <w:r w:rsidDel="00000000" w:rsidR="00000000" w:rsidRPr="00000000">
        <w:rPr>
          <w:b w:val="0"/>
          <w:sz w:val="24"/>
          <w:szCs w:val="24"/>
          <w:rtl w:val="0"/>
        </w:rPr>
        <w:t xml:space="preserve">The search functionality of the system is based on the open-source project Elasticsearch. This core element of the system provides quick search response even with large amount of data. This open-source project have large pack of tools for language processing that “work out of the box”. Some of those features will be used to provide suggestions and misspelling correction for the search query.</w:t>
      </w:r>
    </w:p>
    <w:p w:rsidR="00000000" w:rsidDel="00000000" w:rsidP="00000000" w:rsidRDefault="00000000" w:rsidRPr="00000000">
      <w:pPr>
        <w:pStyle w:val="Heading1"/>
        <w:spacing w:line="240" w:lineRule="auto"/>
        <w:contextualSpacing w:val="0"/>
      </w:pPr>
      <w:bookmarkStart w:colFirst="0" w:colLast="0" w:name="_5bcls8ipr6o5" w:id="8"/>
      <w:bookmarkEnd w:id="8"/>
      <w:r w:rsidDel="00000000" w:rsidR="00000000" w:rsidRPr="00000000">
        <w:rPr>
          <w:b w:val="0"/>
          <w:sz w:val="22"/>
          <w:szCs w:val="22"/>
          <w:rtl w:val="0"/>
        </w:rPr>
        <w:tab/>
        <w:tab/>
      </w:r>
      <w:r w:rsidDel="00000000" w:rsidR="00000000" w:rsidRPr="00000000">
        <w:rPr>
          <w:b w:val="0"/>
          <w:sz w:val="24"/>
          <w:szCs w:val="24"/>
          <w:rtl w:val="0"/>
        </w:rPr>
        <w:t xml:space="preserve">The good documentation of the Elasticsearch project and the large developer community allows quick development process and simple maintenance.</w:t>
      </w:r>
    </w:p>
    <w:p w:rsidR="00000000" w:rsidDel="00000000" w:rsidP="00000000" w:rsidRDefault="00000000" w:rsidRPr="00000000">
      <w:pPr>
        <w:pStyle w:val="Heading1"/>
        <w:spacing w:line="240" w:lineRule="auto"/>
        <w:contextualSpacing w:val="0"/>
      </w:pPr>
      <w:bookmarkStart w:colFirst="0" w:colLast="0" w:name="_5bcls8ipr6o5" w:id="8"/>
      <w:bookmarkEnd w:id="8"/>
      <w:r w:rsidDel="00000000" w:rsidR="00000000" w:rsidRPr="00000000">
        <w:rPr>
          <w:b w:val="0"/>
          <w:sz w:val="22"/>
          <w:szCs w:val="22"/>
          <w:rtl w:val="0"/>
        </w:rPr>
        <w:tab/>
        <w:tab/>
      </w:r>
      <w:r w:rsidDel="00000000" w:rsidR="00000000" w:rsidRPr="00000000">
        <w:rPr>
          <w:b w:val="0"/>
          <w:sz w:val="24"/>
          <w:szCs w:val="24"/>
          <w:rtl w:val="0"/>
        </w:rPr>
        <w:t xml:space="preserve">The storage layer module Search Interface generates specific JSON queries that are then sent to the search engine</w:t>
      </w:r>
      <w:r w:rsidDel="00000000" w:rsidR="00000000" w:rsidRPr="00000000">
        <w:rPr>
          <w:b w:val="0"/>
          <w:i w:val="1"/>
          <w:sz w:val="24"/>
          <w:szCs w:val="24"/>
          <w:rtl w:val="0"/>
        </w:rPr>
        <w:t xml:space="preserve">.</w:t>
      </w:r>
      <w:r w:rsidDel="00000000" w:rsidR="00000000" w:rsidRPr="00000000">
        <w:rPr>
          <w:b w:val="0"/>
          <w:sz w:val="24"/>
          <w:szCs w:val="24"/>
          <w:rtl w:val="0"/>
        </w:rPr>
        <w:t xml:space="preserve"> This module transforms the response from the search engine into a list of matched text results. This list is extended by the application layer module Search Handler which links each of the matched results to the corresponding XML record.</w:t>
      </w:r>
    </w:p>
    <w:p w:rsidR="00000000" w:rsidDel="00000000" w:rsidP="00000000" w:rsidRDefault="00000000" w:rsidRPr="00000000">
      <w:pPr>
        <w:pStyle w:val="Heading1"/>
        <w:spacing w:line="240" w:lineRule="auto"/>
        <w:contextualSpacing w:val="0"/>
      </w:pPr>
      <w:bookmarkStart w:colFirst="0" w:colLast="0" w:name="_5bcls8ipr6o5" w:id="8"/>
      <w:bookmarkEnd w:id="8"/>
      <w:r w:rsidDel="00000000" w:rsidR="00000000" w:rsidRPr="00000000">
        <w:rPr>
          <w:b w:val="0"/>
          <w:sz w:val="22"/>
          <w:szCs w:val="22"/>
          <w:rtl w:val="0"/>
        </w:rPr>
        <w:tab/>
        <w:tab/>
      </w:r>
      <w:r w:rsidDel="00000000" w:rsidR="00000000" w:rsidRPr="00000000">
        <w:rPr>
          <w:b w:val="0"/>
          <w:sz w:val="24"/>
          <w:szCs w:val="24"/>
          <w:rtl w:val="0"/>
        </w:rPr>
        <w:t xml:space="preserve">The already extended list of search results along with search suggestions from the Elasticsearch are passed to the view layer module Search Documents. This module is responsible for generating the HTML content of the web page that contains the search results of the user input.</w:t>
      </w:r>
    </w:p>
    <w:p w:rsidR="00000000" w:rsidDel="00000000" w:rsidP="00000000" w:rsidRDefault="00000000" w:rsidRPr="00000000">
      <w:pPr>
        <w:pStyle w:val="Heading1"/>
        <w:spacing w:line="240" w:lineRule="auto"/>
        <w:contextualSpacing w:val="0"/>
      </w:pPr>
      <w:bookmarkStart w:colFirst="0" w:colLast="0" w:name="_5bcls8ipr6o5" w:id="8"/>
      <w:bookmarkEnd w:id="8"/>
      <w:r w:rsidDel="00000000" w:rsidR="00000000" w:rsidRPr="00000000">
        <w:rPr>
          <w:rtl w:val="0"/>
        </w:rPr>
      </w:r>
    </w:p>
    <w:p w:rsidR="00000000" w:rsidDel="00000000" w:rsidP="00000000" w:rsidRDefault="00000000" w:rsidRPr="00000000">
      <w:pPr>
        <w:pStyle w:val="Heading1"/>
        <w:spacing w:line="240" w:lineRule="auto"/>
        <w:contextualSpacing w:val="0"/>
      </w:pPr>
      <w:bookmarkStart w:colFirst="0" w:colLast="0" w:name="_5bcls8ipr6o5" w:id="8"/>
      <w:bookmarkEnd w:id="8"/>
      <w:r w:rsidDel="00000000" w:rsidR="00000000" w:rsidRPr="00000000">
        <w:rPr>
          <w:b w:val="0"/>
          <w:sz w:val="24"/>
          <w:szCs w:val="24"/>
          <w:rtl w:val="0"/>
        </w:rPr>
        <w:t xml:space="preserve">The searching functionality provides the use of filters such as:</w:t>
      </w:r>
    </w:p>
    <w:p w:rsidR="00000000" w:rsidDel="00000000" w:rsidP="00000000" w:rsidRDefault="00000000" w:rsidRPr="00000000">
      <w:pPr>
        <w:pStyle w:val="Heading1"/>
        <w:numPr>
          <w:ilvl w:val="0"/>
          <w:numId w:val="8"/>
        </w:numPr>
        <w:spacing w:line="240" w:lineRule="auto"/>
        <w:ind w:left="720" w:hanging="360"/>
        <w:contextualSpacing w:val="1"/>
        <w:rPr>
          <w:sz w:val="26"/>
          <w:szCs w:val="26"/>
        </w:rPr>
      </w:pPr>
      <w:bookmarkStart w:colFirst="0" w:colLast="0" w:name="_5bcls8ipr6o5" w:id="8"/>
      <w:bookmarkEnd w:id="8"/>
      <w:r w:rsidDel="00000000" w:rsidR="00000000" w:rsidRPr="00000000">
        <w:rPr>
          <w:b w:val="0"/>
          <w:sz w:val="24"/>
          <w:szCs w:val="24"/>
          <w:rtl w:val="0"/>
        </w:rPr>
        <w:t xml:space="preserve">ID of document</w:t>
      </w:r>
      <w:r w:rsidDel="00000000" w:rsidR="00000000" w:rsidRPr="00000000">
        <w:rPr>
          <w:rtl w:val="0"/>
        </w:rPr>
      </w:r>
    </w:p>
    <w:p w:rsidR="00000000" w:rsidDel="00000000" w:rsidP="00000000" w:rsidRDefault="00000000" w:rsidRPr="00000000">
      <w:pPr>
        <w:pStyle w:val="Heading1"/>
        <w:numPr>
          <w:ilvl w:val="0"/>
          <w:numId w:val="8"/>
        </w:numPr>
        <w:spacing w:line="240" w:lineRule="auto"/>
        <w:ind w:left="720" w:hanging="360"/>
        <w:contextualSpacing w:val="1"/>
        <w:rPr>
          <w:sz w:val="26"/>
          <w:szCs w:val="26"/>
        </w:rPr>
      </w:pPr>
      <w:bookmarkStart w:colFirst="0" w:colLast="0" w:name="_5bcls8ipr6o5" w:id="8"/>
      <w:bookmarkEnd w:id="8"/>
      <w:r w:rsidDel="00000000" w:rsidR="00000000" w:rsidRPr="00000000">
        <w:rPr>
          <w:b w:val="0"/>
          <w:sz w:val="24"/>
          <w:szCs w:val="24"/>
          <w:rtl w:val="0"/>
        </w:rPr>
        <w:t xml:space="preserve">Annotations</w:t>
      </w:r>
      <w:r w:rsidDel="00000000" w:rsidR="00000000" w:rsidRPr="00000000">
        <w:rPr>
          <w:rtl w:val="0"/>
        </w:rPr>
      </w:r>
    </w:p>
    <w:p w:rsidR="00000000" w:rsidDel="00000000" w:rsidP="00000000" w:rsidRDefault="00000000" w:rsidRPr="00000000">
      <w:pPr>
        <w:pStyle w:val="Heading1"/>
        <w:numPr>
          <w:ilvl w:val="0"/>
          <w:numId w:val="8"/>
        </w:numPr>
        <w:spacing w:line="240" w:lineRule="auto"/>
        <w:ind w:left="720" w:hanging="360"/>
        <w:contextualSpacing w:val="1"/>
        <w:rPr>
          <w:sz w:val="26"/>
          <w:szCs w:val="26"/>
        </w:rPr>
      </w:pPr>
      <w:bookmarkStart w:colFirst="0" w:colLast="0" w:name="_bs79tzxh81z7" w:id="10"/>
      <w:bookmarkEnd w:id="10"/>
      <w:r w:rsidDel="00000000" w:rsidR="00000000" w:rsidRPr="00000000">
        <w:rPr>
          <w:b w:val="0"/>
          <w:sz w:val="24"/>
          <w:szCs w:val="24"/>
          <w:rtl w:val="0"/>
        </w:rPr>
        <w:t xml:space="preserve">Proper names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1"/>
        <w:spacing w:line="240" w:lineRule="auto"/>
        <w:contextualSpacing w:val="0"/>
      </w:pPr>
      <w:bookmarkStart w:colFirst="0" w:colLast="0" w:name="_5bcls8ipr6o5" w:id="8"/>
      <w:bookmarkEnd w:id="8"/>
      <w:r w:rsidDel="00000000" w:rsidR="00000000" w:rsidRPr="00000000">
        <w:rPr>
          <w:b w:val="0"/>
          <w:i w:val="1"/>
          <w:sz w:val="28"/>
          <w:szCs w:val="28"/>
          <w:rtl w:val="0"/>
        </w:rPr>
        <w:t xml:space="preserve">Upload/Edit XML files</w:t>
      </w:r>
    </w:p>
    <w:p w:rsidR="00000000" w:rsidDel="00000000" w:rsidP="00000000" w:rsidRDefault="00000000" w:rsidRPr="00000000">
      <w:pPr>
        <w:pStyle w:val="Heading1"/>
        <w:spacing w:line="240" w:lineRule="auto"/>
        <w:contextualSpacing w:val="0"/>
      </w:pPr>
      <w:bookmarkStart w:colFirst="0" w:colLast="0" w:name="_5bcls8ipr6o5" w:id="8"/>
      <w:bookmarkEnd w:id="8"/>
      <w:r w:rsidDel="00000000" w:rsidR="00000000" w:rsidRPr="00000000">
        <w:rPr>
          <w:b w:val="0"/>
          <w:sz w:val="22"/>
          <w:szCs w:val="22"/>
          <w:rtl w:val="0"/>
        </w:rPr>
        <w:tab/>
        <w:tab/>
      </w:r>
      <w:r w:rsidDel="00000000" w:rsidR="00000000" w:rsidRPr="00000000">
        <w:rPr>
          <w:b w:val="0"/>
          <w:sz w:val="24"/>
          <w:szCs w:val="24"/>
          <w:rtl w:val="0"/>
        </w:rPr>
        <w:t xml:space="preserve">This functionality of the system is allowed only for authorised users with administrative privileges. It aims to provide simple way of importing new documents. This process requires the user to submit scanned image of the original document along with XML file of the transcribed version. Both of the submitted documents are stored from the system and can be modified or removed later only from the authorised user.</w:t>
      </w:r>
    </w:p>
    <w:p w:rsidR="00000000" w:rsidDel="00000000" w:rsidP="00000000" w:rsidRDefault="00000000" w:rsidRPr="00000000">
      <w:pPr>
        <w:pStyle w:val="Heading1"/>
        <w:spacing w:line="240" w:lineRule="auto"/>
        <w:contextualSpacing w:val="0"/>
      </w:pPr>
      <w:bookmarkStart w:colFirst="0" w:colLast="0" w:name="_5bcls8ipr6o5" w:id="8"/>
      <w:bookmarkEnd w:id="8"/>
      <w:r w:rsidDel="00000000" w:rsidR="00000000" w:rsidRPr="00000000">
        <w:rPr>
          <w:b w:val="0"/>
          <w:sz w:val="22"/>
          <w:szCs w:val="22"/>
          <w:rtl w:val="0"/>
        </w:rPr>
        <w:tab/>
        <w:tab/>
      </w:r>
      <w:r w:rsidDel="00000000" w:rsidR="00000000" w:rsidRPr="00000000">
        <w:rPr>
          <w:b w:val="0"/>
          <w:sz w:val="24"/>
          <w:szCs w:val="24"/>
          <w:rtl w:val="0"/>
        </w:rPr>
        <w:t xml:space="preserve">The application layer module Login handler is responsible for the user authentication. It allows only authorised users to import and modify documents. The fundamental component of this part of the system is based on the Ruby on Rails gem Devise which provides complete authentication system that “works out of the box”. Proper configuration of this Ruby gem will provide secure user authentication process for the system.  The storage layer module Read/Write/Delete Credentials is interacting with the gem Devise and reads or modifies the stored user credentials.</w:t>
      </w:r>
    </w:p>
    <w:p w:rsidR="00000000" w:rsidDel="00000000" w:rsidP="00000000" w:rsidRDefault="00000000" w:rsidRPr="00000000">
      <w:pPr>
        <w:pStyle w:val="Heading1"/>
        <w:spacing w:line="240" w:lineRule="auto"/>
        <w:contextualSpacing w:val="0"/>
      </w:pPr>
      <w:bookmarkStart w:colFirst="0" w:colLast="0" w:name="_5bcls8ipr6o5" w:id="8"/>
      <w:bookmarkEnd w:id="8"/>
      <w:r w:rsidDel="00000000" w:rsidR="00000000" w:rsidRPr="00000000">
        <w:rPr>
          <w:b w:val="0"/>
          <w:sz w:val="22"/>
          <w:szCs w:val="22"/>
          <w:rtl w:val="0"/>
        </w:rPr>
        <w:tab/>
        <w:tab/>
      </w:r>
      <w:r w:rsidDel="00000000" w:rsidR="00000000" w:rsidRPr="00000000">
        <w:rPr>
          <w:b w:val="0"/>
          <w:sz w:val="24"/>
          <w:szCs w:val="24"/>
          <w:rtl w:val="0"/>
        </w:rPr>
        <w:t xml:space="preserve">The storage layer module Read/Write/Delete documents receives the image and XML files from the user and stores them on the server by creating the corresponding records in the PostgreSQL database server. This method allows efficient access and retrieve of the imported documents.</w:t>
      </w:r>
    </w:p>
    <w:p w:rsidR="00000000" w:rsidDel="00000000" w:rsidP="00000000" w:rsidRDefault="00000000" w:rsidRPr="00000000">
      <w:pPr>
        <w:pStyle w:val="Heading1"/>
        <w:spacing w:line="240" w:lineRule="auto"/>
        <w:contextualSpacing w:val="0"/>
      </w:pPr>
      <w:bookmarkStart w:colFirst="0" w:colLast="0" w:name="_5bcls8ipr6o5" w:id="8"/>
      <w:bookmarkEnd w:id="8"/>
      <w:r w:rsidDel="00000000" w:rsidR="00000000" w:rsidRPr="00000000">
        <w:rPr>
          <w:rtl w:val="0"/>
        </w:rPr>
      </w:r>
    </w:p>
    <w:p w:rsidR="00000000" w:rsidDel="00000000" w:rsidP="00000000" w:rsidRDefault="00000000" w:rsidRPr="00000000">
      <w:pPr>
        <w:pStyle w:val="Heading1"/>
        <w:spacing w:line="240" w:lineRule="auto"/>
        <w:contextualSpacing w:val="0"/>
      </w:pPr>
      <w:bookmarkStart w:colFirst="0" w:colLast="0" w:name="_5bcls8ipr6o5" w:id="8"/>
      <w:bookmarkEnd w:id="8"/>
      <w:r w:rsidDel="00000000" w:rsidR="00000000" w:rsidRPr="00000000">
        <w:rPr>
          <w:rtl w:val="0"/>
        </w:rPr>
        <w:t xml:space="preserve">Candidate system architecture</w:t>
      </w:r>
    </w:p>
    <w:p w:rsidR="00000000" w:rsidDel="00000000" w:rsidP="00000000" w:rsidRDefault="00000000" w:rsidRPr="00000000">
      <w:pPr>
        <w:pStyle w:val="Heading1"/>
        <w:spacing w:line="240" w:lineRule="auto"/>
        <w:contextualSpacing w:val="0"/>
      </w:pPr>
      <w:bookmarkStart w:colFirst="0" w:colLast="0" w:name="_5bcls8ipr6o5" w:id="8"/>
      <w:bookmarkEnd w:id="8"/>
      <w:r w:rsidDel="00000000" w:rsidR="00000000" w:rsidRPr="00000000">
        <w:rPr>
          <w:b w:val="0"/>
          <w:sz w:val="24"/>
          <w:szCs w:val="24"/>
          <w:rtl w:val="0"/>
        </w:rPr>
        <w:t xml:space="preserve">The system provides three main functionalities:</w:t>
      </w:r>
    </w:p>
    <w:p w:rsidR="00000000" w:rsidDel="00000000" w:rsidP="00000000" w:rsidRDefault="00000000" w:rsidRPr="00000000">
      <w:pPr>
        <w:pStyle w:val="Heading1"/>
        <w:numPr>
          <w:ilvl w:val="0"/>
          <w:numId w:val="1"/>
        </w:numPr>
        <w:spacing w:line="240" w:lineRule="auto"/>
        <w:ind w:left="720" w:hanging="360"/>
        <w:contextualSpacing w:val="1"/>
        <w:rPr>
          <w:b w:val="0"/>
          <w:sz w:val="24"/>
          <w:szCs w:val="24"/>
          <w:u w:val="none"/>
        </w:rPr>
      </w:pPr>
      <w:bookmarkStart w:colFirst="0" w:colLast="0" w:name="_5bcls8ipr6o5" w:id="8"/>
      <w:bookmarkEnd w:id="8"/>
      <w:r w:rsidDel="00000000" w:rsidR="00000000" w:rsidRPr="00000000">
        <w:rPr>
          <w:b w:val="0"/>
          <w:sz w:val="24"/>
          <w:szCs w:val="24"/>
          <w:rtl w:val="0"/>
        </w:rPr>
        <w:t xml:space="preserve">Display Documents.</w:t>
      </w:r>
    </w:p>
    <w:p w:rsidR="00000000" w:rsidDel="00000000" w:rsidP="00000000" w:rsidRDefault="00000000" w:rsidRPr="00000000">
      <w:pPr>
        <w:pStyle w:val="Heading1"/>
        <w:numPr>
          <w:ilvl w:val="0"/>
          <w:numId w:val="1"/>
        </w:numPr>
        <w:spacing w:line="240" w:lineRule="auto"/>
        <w:ind w:left="720" w:hanging="360"/>
        <w:contextualSpacing w:val="1"/>
        <w:rPr>
          <w:b w:val="0"/>
          <w:sz w:val="24"/>
          <w:szCs w:val="24"/>
          <w:u w:val="none"/>
        </w:rPr>
      </w:pPr>
      <w:bookmarkStart w:colFirst="0" w:colLast="0" w:name="_5bcls8ipr6o5" w:id="8"/>
      <w:bookmarkEnd w:id="8"/>
      <w:r w:rsidDel="00000000" w:rsidR="00000000" w:rsidRPr="00000000">
        <w:rPr>
          <w:b w:val="0"/>
          <w:sz w:val="24"/>
          <w:szCs w:val="24"/>
          <w:rtl w:val="0"/>
        </w:rPr>
        <w:t xml:space="preserve">Searching through transcribed version of the documents.</w:t>
      </w:r>
    </w:p>
    <w:p w:rsidR="00000000" w:rsidDel="00000000" w:rsidP="00000000" w:rsidRDefault="00000000" w:rsidRPr="00000000">
      <w:pPr>
        <w:pStyle w:val="Heading1"/>
        <w:numPr>
          <w:ilvl w:val="0"/>
          <w:numId w:val="1"/>
        </w:numPr>
        <w:spacing w:line="240" w:lineRule="auto"/>
        <w:ind w:left="720" w:hanging="360"/>
        <w:contextualSpacing w:val="1"/>
        <w:rPr>
          <w:b w:val="0"/>
          <w:sz w:val="24"/>
          <w:szCs w:val="24"/>
          <w:u w:val="none"/>
        </w:rPr>
      </w:pPr>
      <w:bookmarkStart w:colFirst="0" w:colLast="0" w:name="_5bcls8ipr6o5" w:id="8"/>
      <w:bookmarkEnd w:id="8"/>
      <w:r w:rsidDel="00000000" w:rsidR="00000000" w:rsidRPr="00000000">
        <w:rPr>
          <w:b w:val="0"/>
          <w:sz w:val="24"/>
          <w:szCs w:val="24"/>
          <w:rtl w:val="0"/>
        </w:rPr>
        <w:t xml:space="preserve">Control of the content.</w:t>
      </w:r>
    </w:p>
    <w:p w:rsidR="00000000" w:rsidDel="00000000" w:rsidP="00000000" w:rsidRDefault="00000000" w:rsidRPr="00000000">
      <w:pPr>
        <w:pStyle w:val="Heading1"/>
        <w:spacing w:line="240" w:lineRule="auto"/>
        <w:contextualSpacing w:val="0"/>
      </w:pPr>
      <w:bookmarkStart w:colFirst="0" w:colLast="0" w:name="_5bcls8ipr6o5" w:id="8"/>
      <w:bookmarkEnd w:id="8"/>
      <w:r w:rsidDel="00000000" w:rsidR="00000000" w:rsidRPr="00000000">
        <w:drawing>
          <wp:inline distB="114300" distT="114300" distL="114300" distR="114300">
            <wp:extent cx="5943600" cy="4457700"/>
            <wp:effectExtent b="0" l="0" r="0" t="0"/>
            <wp:docPr descr="Architectural-Diagram-0.7.png" id="2" name="image05.png"/>
            <a:graphic>
              <a:graphicData uri="http://schemas.openxmlformats.org/drawingml/2006/picture">
                <pic:pic>
                  <pic:nvPicPr>
                    <pic:cNvPr descr="Architectural-Diagram-0.7.png" id="0" name="image05.png"/>
                    <pic:cNvPicPr preferRelativeResize="0"/>
                  </pic:nvPicPr>
                  <pic:blipFill>
                    <a:blip r:embed="rId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spacing w:line="240" w:lineRule="auto"/>
        <w:contextualSpacing w:val="0"/>
      </w:pPr>
      <w:bookmarkStart w:colFirst="0" w:colLast="0" w:name="_5bcls8ipr6o5" w:id="8"/>
      <w:bookmarkEnd w:id="8"/>
      <w:r w:rsidDel="00000000" w:rsidR="00000000" w:rsidRPr="00000000">
        <w:rPr>
          <w:b w:val="0"/>
          <w:sz w:val="22"/>
          <w:szCs w:val="22"/>
          <w:rtl w:val="0"/>
        </w:rPr>
        <w:tab/>
        <w:tab/>
      </w:r>
      <w:r w:rsidDel="00000000" w:rsidR="00000000" w:rsidRPr="00000000">
        <w:rPr>
          <w:b w:val="0"/>
          <w:sz w:val="24"/>
          <w:szCs w:val="24"/>
          <w:rtl w:val="0"/>
        </w:rPr>
        <w:t xml:space="preserve">The system is based on the three-tier architecture model. Each of these functionalities consist of separate modules split in each of the three layers of the system.</w:t>
      </w:r>
    </w:p>
    <w:p w:rsidR="00000000" w:rsidDel="00000000" w:rsidP="00000000" w:rsidRDefault="00000000" w:rsidRPr="00000000">
      <w:pPr>
        <w:pStyle w:val="Heading1"/>
        <w:spacing w:line="240" w:lineRule="auto"/>
        <w:contextualSpacing w:val="0"/>
      </w:pPr>
      <w:bookmarkStart w:colFirst="0" w:colLast="0" w:name="_5bcls8ipr6o5" w:id="8"/>
      <w:bookmarkEnd w:id="8"/>
      <w:r w:rsidDel="00000000" w:rsidR="00000000" w:rsidRPr="00000000">
        <w:rPr>
          <w:b w:val="0"/>
          <w:sz w:val="22"/>
          <w:szCs w:val="22"/>
          <w:rtl w:val="0"/>
        </w:rPr>
        <w:tab/>
        <w:tab/>
      </w:r>
      <w:r w:rsidDel="00000000" w:rsidR="00000000" w:rsidRPr="00000000">
        <w:rPr>
          <w:b w:val="0"/>
          <w:sz w:val="24"/>
          <w:szCs w:val="24"/>
          <w:rtl w:val="0"/>
        </w:rPr>
        <w:t xml:space="preserve">The presentation layer of the system consist of the modules responsible for the user interface. The application layer provides the business logic for each of the functionalities and the storage layer includes the modules that interact with the PostgreSQL database, Elasticsearch and apply read/write operations to the stored files.</w:t>
      </w:r>
    </w:p>
    <w:p w:rsidR="00000000" w:rsidDel="00000000" w:rsidP="00000000" w:rsidRDefault="00000000" w:rsidRPr="00000000">
      <w:pPr>
        <w:pStyle w:val="Heading1"/>
        <w:spacing w:line="240" w:lineRule="auto"/>
        <w:contextualSpacing w:val="0"/>
      </w:pPr>
      <w:bookmarkStart w:colFirst="0" w:colLast="0" w:name="_5bcls8ipr6o5" w:id="8"/>
      <w:bookmarkEnd w:id="8"/>
      <w:r w:rsidDel="00000000" w:rsidR="00000000" w:rsidRPr="00000000">
        <w:rPr>
          <w:b w:val="0"/>
          <w:sz w:val="22"/>
          <w:szCs w:val="22"/>
          <w:rtl w:val="0"/>
        </w:rPr>
        <w:tab/>
        <w:tab/>
      </w:r>
      <w:r w:rsidDel="00000000" w:rsidR="00000000" w:rsidRPr="00000000">
        <w:rPr>
          <w:b w:val="0"/>
          <w:sz w:val="24"/>
          <w:szCs w:val="24"/>
          <w:rtl w:val="0"/>
        </w:rPr>
        <w:t xml:space="preserve">The presentation layer have significant role in transforming the data gathered from the system into visual format that is displayed to the user and retrieving the user input that is processed by the system. Significant aspect of the modules in this layer is to provide smooth navigation between the different functionalities. To achieve this the modules in the presentation layer make use of CSS and JavaScript libraries provided by several open-source project such as BootStrap and Jquery.</w:t>
      </w:r>
    </w:p>
    <w:p w:rsidR="00000000" w:rsidDel="00000000" w:rsidP="00000000" w:rsidRDefault="00000000" w:rsidRPr="00000000">
      <w:pPr>
        <w:pStyle w:val="Heading1"/>
        <w:spacing w:line="240" w:lineRule="auto"/>
        <w:contextualSpacing w:val="0"/>
      </w:pPr>
      <w:bookmarkStart w:colFirst="0" w:colLast="0" w:name="_5bcls8ipr6o5" w:id="8"/>
      <w:bookmarkEnd w:id="8"/>
      <w:r w:rsidDel="00000000" w:rsidR="00000000" w:rsidRPr="00000000">
        <w:rPr>
          <w:b w:val="0"/>
          <w:sz w:val="22"/>
          <w:szCs w:val="22"/>
          <w:rtl w:val="0"/>
        </w:rPr>
        <w:tab/>
        <w:tab/>
      </w:r>
      <w:r w:rsidDel="00000000" w:rsidR="00000000" w:rsidRPr="00000000">
        <w:rPr>
          <w:b w:val="0"/>
          <w:sz w:val="24"/>
          <w:szCs w:val="24"/>
          <w:rtl w:val="0"/>
        </w:rPr>
        <w:t xml:space="preserve">The components in the application layer contain the business logic of the system. This layer implements the core part for each of the functionalities. The modules in this layer are responsible for transforming the data gathered from the storage layer into format that would be suitable for the presentation layer. The implementation for some of the system’s functionalities is achieved by integrating open-source Ruby on Rails gems such as Searchkick and Devise. This method provides quick development process and bug-free system functionalities.</w:t>
      </w:r>
    </w:p>
    <w:p w:rsidR="00000000" w:rsidDel="00000000" w:rsidP="00000000" w:rsidRDefault="00000000" w:rsidRPr="00000000">
      <w:pPr>
        <w:pStyle w:val="Heading1"/>
        <w:spacing w:line="240" w:lineRule="auto"/>
        <w:contextualSpacing w:val="0"/>
      </w:pPr>
      <w:bookmarkStart w:colFirst="0" w:colLast="0" w:name="_5bcls8ipr6o5" w:id="8"/>
      <w:bookmarkEnd w:id="8"/>
      <w:r w:rsidDel="00000000" w:rsidR="00000000" w:rsidRPr="00000000">
        <w:rPr>
          <w:b w:val="0"/>
          <w:sz w:val="22"/>
          <w:szCs w:val="22"/>
          <w:rtl w:val="0"/>
        </w:rPr>
        <w:tab/>
        <w:tab/>
      </w:r>
      <w:r w:rsidDel="00000000" w:rsidR="00000000" w:rsidRPr="00000000">
        <w:rPr>
          <w:b w:val="0"/>
          <w:sz w:val="24"/>
          <w:szCs w:val="24"/>
          <w:rtl w:val="0"/>
        </w:rPr>
        <w:t xml:space="preserve">The modules in the application layer analyse the user input and executes the corresponding functions. This layer contains the methods that are responsible for the user authentication, uploading new documents and composing the search result into suitable format that can be processed from the presentation layer. Minimising coupling requires each of these functionalities to be managed from small number of classes and methods at the same time to maximise cohesion of the system we require to split each of the functionality into at least several independent classes or methods. Achieving both minimum coupling and maximum cohesion in the application layer of the system requires each functionality to be composed into two independent parts.</w:t>
      </w:r>
    </w:p>
    <w:p w:rsidR="00000000" w:rsidDel="00000000" w:rsidP="00000000" w:rsidRDefault="00000000" w:rsidRPr="00000000">
      <w:pPr>
        <w:pStyle w:val="Heading1"/>
        <w:spacing w:line="240" w:lineRule="auto"/>
        <w:contextualSpacing w:val="0"/>
      </w:pPr>
      <w:bookmarkStart w:colFirst="0" w:colLast="0" w:name="_5bcls8ipr6o5" w:id="8"/>
      <w:bookmarkEnd w:id="8"/>
      <w:r w:rsidDel="00000000" w:rsidR="00000000" w:rsidRPr="00000000">
        <w:rPr>
          <w:b w:val="0"/>
          <w:sz w:val="22"/>
          <w:szCs w:val="22"/>
          <w:rtl w:val="0"/>
        </w:rPr>
        <w:tab/>
        <w:tab/>
      </w:r>
      <w:r w:rsidDel="00000000" w:rsidR="00000000" w:rsidRPr="00000000">
        <w:rPr>
          <w:b w:val="0"/>
          <w:sz w:val="24"/>
          <w:szCs w:val="24"/>
          <w:rtl w:val="0"/>
        </w:rPr>
        <w:t xml:space="preserve">The user authentication of the system is based on the ruby gem Devise which implements all necessarily modules to provide secure authentication. However, the module Login handler stores additional data and records the system requires for each user where the module “Change Password” provides the functionality for authenticated user with administrative privileges to set new password for the every user of the system.</w:t>
      </w:r>
    </w:p>
    <w:p w:rsidR="00000000" w:rsidDel="00000000" w:rsidP="00000000" w:rsidRDefault="00000000" w:rsidRPr="00000000">
      <w:pPr>
        <w:pStyle w:val="Heading1"/>
        <w:spacing w:line="240" w:lineRule="auto"/>
        <w:contextualSpacing w:val="0"/>
      </w:pPr>
      <w:bookmarkStart w:colFirst="0" w:colLast="0" w:name="_5bcls8ipr6o5" w:id="8"/>
      <w:bookmarkEnd w:id="8"/>
      <w:r w:rsidDel="00000000" w:rsidR="00000000" w:rsidRPr="00000000">
        <w:rPr>
          <w:b w:val="0"/>
          <w:sz w:val="22"/>
          <w:szCs w:val="22"/>
          <w:rtl w:val="0"/>
        </w:rPr>
        <w:tab/>
        <w:tab/>
      </w:r>
      <w:r w:rsidDel="00000000" w:rsidR="00000000" w:rsidRPr="00000000">
        <w:rPr>
          <w:b w:val="0"/>
          <w:sz w:val="24"/>
          <w:szCs w:val="24"/>
          <w:rtl w:val="0"/>
        </w:rPr>
        <w:t xml:space="preserve">The functionality of displaying stored documents is driven by the module “Compose handler” which is responsible for combining the transcription of a document with the corresponding scanned image of the document and the additional information such as: date, document ID.</w:t>
      </w:r>
    </w:p>
    <w:p w:rsidR="00000000" w:rsidDel="00000000" w:rsidP="00000000" w:rsidRDefault="00000000" w:rsidRPr="00000000">
      <w:pPr>
        <w:pStyle w:val="Heading1"/>
        <w:spacing w:line="240" w:lineRule="auto"/>
        <w:ind w:firstLine="0"/>
        <w:contextualSpacing w:val="0"/>
      </w:pPr>
      <w:bookmarkStart w:colFirst="0" w:colLast="0" w:name="_5bcls8ipr6o5" w:id="8"/>
      <w:bookmarkEnd w:id="8"/>
      <w:r w:rsidDel="00000000" w:rsidR="00000000" w:rsidRPr="00000000">
        <w:rPr>
          <w:b w:val="0"/>
          <w:sz w:val="22"/>
          <w:szCs w:val="22"/>
          <w:rtl w:val="0"/>
        </w:rPr>
        <w:tab/>
      </w:r>
      <w:r w:rsidDel="00000000" w:rsidR="00000000" w:rsidRPr="00000000">
        <w:rPr>
          <w:b w:val="0"/>
          <w:sz w:val="24"/>
          <w:szCs w:val="24"/>
          <w:rtl w:val="0"/>
        </w:rPr>
        <w:t xml:space="preserve">The module Search handler is responsible for analysing the user input, executing the corresponding functionality of the storage layer module Search Interface and provide the results in suitable format to the presentation layer module Search Documents.</w:t>
      </w:r>
    </w:p>
    <w:p w:rsidR="00000000" w:rsidDel="00000000" w:rsidP="00000000" w:rsidRDefault="00000000" w:rsidRPr="00000000">
      <w:pPr>
        <w:pStyle w:val="Heading1"/>
        <w:spacing w:line="240" w:lineRule="auto"/>
        <w:contextualSpacing w:val="0"/>
      </w:pPr>
      <w:bookmarkStart w:colFirst="0" w:colLast="0" w:name="_5bcls8ipr6o5" w:id="8"/>
      <w:bookmarkEnd w:id="8"/>
      <w:r w:rsidDel="00000000" w:rsidR="00000000" w:rsidRPr="00000000">
        <w:rPr>
          <w:b w:val="0"/>
          <w:sz w:val="22"/>
          <w:szCs w:val="22"/>
          <w:rtl w:val="0"/>
        </w:rPr>
        <w:tab/>
        <w:tab/>
      </w:r>
      <w:r w:rsidDel="00000000" w:rsidR="00000000" w:rsidRPr="00000000">
        <w:rPr>
          <w:b w:val="0"/>
          <w:sz w:val="24"/>
          <w:szCs w:val="24"/>
          <w:rtl w:val="0"/>
        </w:rPr>
        <w:t xml:space="preserve">The users of the system are allowed to upload new documents and modify/remove existing ones. This functionality is composed of two modules Upload Document and Delete Document. The first module provides the upload/modify function and the second module is responsible for removing documents from the system. These are critical components of the system and they are available only for authenticated users with corresponding privileges.</w:t>
      </w:r>
    </w:p>
    <w:p w:rsidR="00000000" w:rsidDel="00000000" w:rsidP="00000000" w:rsidRDefault="00000000" w:rsidRPr="00000000">
      <w:pPr>
        <w:pStyle w:val="Heading1"/>
        <w:spacing w:line="240" w:lineRule="auto"/>
        <w:contextualSpacing w:val="0"/>
      </w:pPr>
      <w:bookmarkStart w:colFirst="0" w:colLast="0" w:name="_5bcls8ipr6o5" w:id="8"/>
      <w:bookmarkEnd w:id="8"/>
      <w:r w:rsidDel="00000000" w:rsidR="00000000" w:rsidRPr="00000000">
        <w:rPr>
          <w:rtl w:val="0"/>
        </w:rPr>
      </w:r>
    </w:p>
    <w:p w:rsidR="00000000" w:rsidDel="00000000" w:rsidP="00000000" w:rsidRDefault="00000000" w:rsidRPr="00000000">
      <w:pPr>
        <w:pStyle w:val="Heading1"/>
        <w:spacing w:line="240" w:lineRule="auto"/>
        <w:contextualSpacing w:val="0"/>
      </w:pPr>
      <w:bookmarkStart w:colFirst="0" w:colLast="0" w:name="_5bcls8ipr6o5" w:id="8"/>
      <w:bookmarkEnd w:id="8"/>
      <w:r w:rsidDel="00000000" w:rsidR="00000000" w:rsidRPr="00000000">
        <w:rPr>
          <w:b w:val="0"/>
          <w:sz w:val="22"/>
          <w:szCs w:val="22"/>
          <w:rtl w:val="0"/>
        </w:rPr>
        <w:tab/>
        <w:tab/>
      </w:r>
      <w:r w:rsidDel="00000000" w:rsidR="00000000" w:rsidRPr="00000000">
        <w:rPr>
          <w:b w:val="0"/>
          <w:sz w:val="24"/>
          <w:szCs w:val="24"/>
          <w:rtl w:val="0"/>
        </w:rPr>
        <w:t xml:space="preserve">The storage layer contains the modules that are responsible for the interaction of the system with the PostgreSQL database and the search engine. These modules are transforming the data from the user input to SQL queries and JSON requests. They are then sent to the corresponding external servers. The components in this layer also transform the response received from both the PostgreSQL database and Elasticsearch server into proper format that can be processed by the application layer.</w:t>
      </w:r>
    </w:p>
    <w:p w:rsidR="00000000" w:rsidDel="00000000" w:rsidP="00000000" w:rsidRDefault="00000000" w:rsidRPr="00000000">
      <w:pPr>
        <w:pStyle w:val="Heading1"/>
        <w:contextualSpacing w:val="0"/>
      </w:pPr>
      <w:bookmarkStart w:colFirst="0" w:colLast="0" w:name="_5bcls8ipr6o5" w:id="8"/>
      <w:bookmarkEnd w:id="8"/>
      <w:r w:rsidDel="00000000" w:rsidR="00000000" w:rsidRPr="00000000">
        <w:rPr>
          <w:rtl w:val="0"/>
        </w:rPr>
      </w:r>
    </w:p>
    <w:p w:rsidR="00000000" w:rsidDel="00000000" w:rsidP="00000000" w:rsidRDefault="00000000" w:rsidRPr="00000000">
      <w:pPr>
        <w:pStyle w:val="Heading1"/>
        <w:contextualSpacing w:val="0"/>
      </w:pPr>
      <w:bookmarkStart w:colFirst="0" w:colLast="0" w:name="_arolcxe0i15c" w:id="11"/>
      <w:bookmarkEnd w:id="11"/>
      <w:r w:rsidDel="00000000" w:rsidR="00000000" w:rsidRPr="00000000">
        <w:rPr>
          <w:sz w:val="26"/>
          <w:szCs w:val="26"/>
          <w:rtl w:val="0"/>
        </w:rPr>
        <w:t xml:space="preserve">Initial risk assessment</w:t>
      </w:r>
    </w:p>
    <w:p w:rsidR="00000000" w:rsidDel="00000000" w:rsidP="00000000" w:rsidRDefault="00000000" w:rsidRPr="00000000">
      <w:pPr>
        <w:spacing w:line="240" w:lineRule="auto"/>
        <w:ind w:firstLine="0"/>
        <w:contextualSpacing w:val="0"/>
      </w:pPr>
      <w:r w:rsidDel="00000000" w:rsidR="00000000" w:rsidRPr="00000000">
        <w:rPr>
          <w:sz w:val="24"/>
          <w:szCs w:val="24"/>
          <w:rtl w:val="0"/>
        </w:rPr>
        <w:tab/>
        <w:t xml:space="preserve">In order to successfully finish this project it is crucial to identify possible obstacles and develop a plan to cope with them. There are many obstacles which could influence the proposed time schedule and the major ones are these:</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sz w:val="24"/>
          <w:szCs w:val="24"/>
          <w:rtl w:val="0"/>
        </w:rPr>
        <w:t xml:space="preserve">Personnel shortfalls (High)</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sz w:val="24"/>
          <w:szCs w:val="24"/>
          <w:rtl w:val="0"/>
        </w:rPr>
        <w:t xml:space="preserve">Lack of skills and knowledge in this domain (High)</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sz w:val="24"/>
          <w:szCs w:val="24"/>
          <w:rtl w:val="0"/>
        </w:rPr>
        <w:t xml:space="preserve">Human error (High)</w:t>
      </w:r>
    </w:p>
    <w:p w:rsidR="00000000" w:rsidDel="00000000" w:rsidP="00000000" w:rsidRDefault="00000000" w:rsidRPr="00000000">
      <w:pPr>
        <w:numPr>
          <w:ilvl w:val="0"/>
          <w:numId w:val="5"/>
        </w:numPr>
        <w:ind w:left="720" w:hanging="360"/>
        <w:contextualSpacing w:val="1"/>
        <w:rPr>
          <w:sz w:val="24"/>
          <w:szCs w:val="24"/>
          <w:u w:val="none"/>
        </w:rPr>
      </w:pPr>
      <w:r w:rsidDel="00000000" w:rsidR="00000000" w:rsidRPr="00000000">
        <w:rPr>
          <w:sz w:val="24"/>
          <w:szCs w:val="24"/>
          <w:rtl w:val="0"/>
        </w:rPr>
        <w:t xml:space="preserve">Not enough accurate search results (High)</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sz w:val="24"/>
          <w:szCs w:val="24"/>
          <w:rtl w:val="0"/>
        </w:rPr>
        <w:t xml:space="preserve">Developing the wrong user interface (Medium)</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sz w:val="24"/>
          <w:szCs w:val="24"/>
          <w:rtl w:val="0"/>
        </w:rPr>
        <w:t xml:space="preserve">Unrealistic schedule (Low)</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sz w:val="24"/>
          <w:szCs w:val="24"/>
          <w:rtl w:val="0"/>
        </w:rPr>
        <w:t xml:space="preserve">Inadequate budget (Low)</w:t>
      </w:r>
    </w:p>
    <w:p w:rsidR="00000000" w:rsidDel="00000000" w:rsidP="00000000" w:rsidRDefault="00000000" w:rsidRPr="00000000">
      <w:pPr>
        <w:numPr>
          <w:ilvl w:val="0"/>
          <w:numId w:val="5"/>
        </w:numPr>
        <w:ind w:left="720" w:hanging="360"/>
        <w:contextualSpacing w:val="1"/>
        <w:rPr>
          <w:sz w:val="24"/>
          <w:szCs w:val="24"/>
          <w:u w:val="none"/>
        </w:rPr>
      </w:pPr>
      <w:r w:rsidDel="00000000" w:rsidR="00000000" w:rsidRPr="00000000">
        <w:rPr>
          <w:sz w:val="24"/>
          <w:szCs w:val="24"/>
          <w:rtl w:val="0"/>
        </w:rPr>
        <w:t xml:space="preserve">Requirements volatility (Low)</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tab/>
        <w:t xml:space="preserve">One of the obstacles is personnel shortfalls. Since the application should be developed in a small team, it represents very high risk. Especially, if only one team member </w:t>
      </w:r>
      <w:commentRangeStart w:id="0"/>
      <w:r w:rsidDel="00000000" w:rsidR="00000000" w:rsidRPr="00000000">
        <w:rPr>
          <w:rtl w:val="0"/>
        </w:rPr>
        <w:t xml:space="preserve">is specialist</w:t>
      </w:r>
      <w:commentRangeEnd w:id="0"/>
      <w:r w:rsidDel="00000000" w:rsidR="00000000" w:rsidRPr="00000000">
        <w:commentReference w:id="0"/>
      </w:r>
      <w:r w:rsidDel="00000000" w:rsidR="00000000" w:rsidRPr="00000000">
        <w:rPr>
          <w:rtl w:val="0"/>
        </w:rPr>
        <w:t xml:space="preserve"> in particular technology. The event of personal failure would introduce major delay in schedule. Therefore, it is necessary to decrease the impact. </w:t>
      </w:r>
      <w:commentRangeStart w:id="1"/>
      <w:r w:rsidDel="00000000" w:rsidR="00000000" w:rsidRPr="00000000">
        <w:rPr>
          <w:rtl w:val="0"/>
        </w:rPr>
        <w:t xml:space="preserve">It will be achieved </w:t>
      </w:r>
      <w:commentRangeEnd w:id="1"/>
      <w:r w:rsidDel="00000000" w:rsidR="00000000" w:rsidRPr="00000000">
        <w:commentReference w:id="1"/>
      </w:r>
      <w:r w:rsidDel="00000000" w:rsidR="00000000" w:rsidRPr="00000000">
        <w:rPr>
          <w:rtl w:val="0"/>
        </w:rPr>
        <w:t xml:space="preserve">by assigning tasks to a pair of developers and not individuals. Since they will work together, both will have similar knowledge about the problematic and one can still continue working on the task. This technique will lower the associated risk and delay.</w:t>
      </w:r>
    </w:p>
    <w:p w:rsidR="00000000" w:rsidDel="00000000" w:rsidP="00000000" w:rsidRDefault="00000000" w:rsidRPr="00000000">
      <w:pPr>
        <w:spacing w:line="240" w:lineRule="auto"/>
        <w:ind w:left="0" w:firstLine="0"/>
        <w:contextualSpacing w:val="0"/>
      </w:pPr>
      <w:r w:rsidDel="00000000" w:rsidR="00000000" w:rsidRPr="00000000">
        <w:rPr>
          <w:rtl w:val="0"/>
        </w:rPr>
        <w:tab/>
        <w:t xml:space="preserve">Another difficulty with high risk associated is lack of skills and knowledge in this particular domain. Because it is highly specialized field, It is very likely that the developers would misunderstand the requirements specification. For this reason, it is crucial to closely cooperate with the client who is an expert and can easily direct the developers. </w:t>
      </w:r>
      <w:commentRangeStart w:id="2"/>
      <w:r w:rsidDel="00000000" w:rsidR="00000000" w:rsidRPr="00000000">
        <w:rPr>
          <w:rtl w:val="0"/>
        </w:rPr>
        <w:t xml:space="preserve">The regular meetings</w:t>
      </w:r>
      <w:commentRangeEnd w:id="2"/>
      <w:r w:rsidDel="00000000" w:rsidR="00000000" w:rsidRPr="00000000">
        <w:commentReference w:id="2"/>
      </w:r>
      <w:r w:rsidDel="00000000" w:rsidR="00000000" w:rsidRPr="00000000">
        <w:rPr>
          <w:rtl w:val="0"/>
        </w:rPr>
        <w:t xml:space="preserve"> are necessary in order to prevent this situation.</w:t>
      </w:r>
    </w:p>
    <w:p w:rsidR="00000000" w:rsidDel="00000000" w:rsidP="00000000" w:rsidRDefault="00000000" w:rsidRPr="00000000">
      <w:pPr>
        <w:spacing w:line="240" w:lineRule="auto"/>
        <w:ind w:left="0" w:firstLine="0"/>
        <w:contextualSpacing w:val="0"/>
      </w:pPr>
      <w:r w:rsidDel="00000000" w:rsidR="00000000" w:rsidRPr="00000000">
        <w:rPr>
          <w:rtl w:val="0"/>
        </w:rPr>
        <w:tab/>
        <w:t xml:space="preserve">The next item on the list is human error. It is very common that developer make mistake without noticing. This could lead to major failure and malfunctioning of the system and potentially to great delay in schedule. So it is required to write tests for every modules in this application. This will decrease the chance the chances of human error.</w:t>
      </w:r>
    </w:p>
    <w:p w:rsidR="00000000" w:rsidDel="00000000" w:rsidP="00000000" w:rsidRDefault="00000000" w:rsidRPr="00000000">
      <w:pPr>
        <w:spacing w:line="240" w:lineRule="auto"/>
        <w:ind w:left="0" w:firstLine="0"/>
        <w:contextualSpacing w:val="0"/>
      </w:pPr>
      <w:r w:rsidDel="00000000" w:rsidR="00000000" w:rsidRPr="00000000">
        <w:rPr>
          <w:rtl w:val="0"/>
        </w:rPr>
        <w:tab/>
        <w:t xml:space="preserve">In case that the search results are not enough accurate, the search engine needs to be adjusted for a particular set of searched documents and language. If the used language in the documents is not one of the supported by Elasticsearch Analyzer, the search results can be improved by increasing  </w:t>
      </w:r>
      <w:commentRangeStart w:id="3"/>
      <w:r w:rsidDel="00000000" w:rsidR="00000000" w:rsidRPr="00000000">
        <w:rPr>
          <w:rtl w:val="0"/>
        </w:rPr>
        <w:t xml:space="preserve">Levenshtein distance</w:t>
      </w:r>
      <w:commentRangeEnd w:id="3"/>
      <w:r w:rsidDel="00000000" w:rsidR="00000000" w:rsidRPr="00000000">
        <w:commentReference w:id="3"/>
      </w:r>
      <w:r w:rsidDel="00000000" w:rsidR="00000000" w:rsidRPr="00000000">
        <w:rPr>
          <w:rtl w:val="0"/>
        </w:rPr>
        <w:t xml:space="preserve"> for the searched query. The next thing which can improve search results is introducing autocomplete function. It will offer autocompletion only from the set of words which are currently present in its index. Therefore, it will decrease the chance of wrong input. The last but not least thing is enabling suggestions for searched query. It is important to tune up these parameters and sometime maybe even feasible to use own stemmer.</w:t>
      </w:r>
    </w:p>
    <w:p w:rsidR="00000000" w:rsidDel="00000000" w:rsidP="00000000" w:rsidRDefault="00000000" w:rsidRPr="00000000">
      <w:pPr>
        <w:spacing w:line="240" w:lineRule="auto"/>
        <w:ind w:left="0" w:firstLine="0"/>
        <w:contextualSpacing w:val="0"/>
      </w:pPr>
      <w:r w:rsidDel="00000000" w:rsidR="00000000" w:rsidRPr="00000000">
        <w:rPr>
          <w:rtl w:val="0"/>
        </w:rPr>
        <w:tab/>
      </w:r>
      <w:r w:rsidDel="00000000" w:rsidR="00000000" w:rsidRPr="00000000">
        <w:rPr>
          <w:sz w:val="24"/>
          <w:szCs w:val="24"/>
          <w:rtl w:val="0"/>
        </w:rPr>
        <w:t xml:space="preserve">Developing the wrong user interface is less likely to happen because it should be simple </w:t>
      </w:r>
      <w:commentRangeStart w:id="4"/>
      <w:r w:rsidDel="00000000" w:rsidR="00000000" w:rsidRPr="00000000">
        <w:rPr>
          <w:sz w:val="24"/>
          <w:szCs w:val="24"/>
          <w:rtl w:val="0"/>
        </w:rPr>
        <w:t xml:space="preserve">web page wi</w:t>
      </w:r>
      <w:commentRangeEnd w:id="4"/>
      <w:r w:rsidDel="00000000" w:rsidR="00000000" w:rsidRPr="00000000">
        <w:commentReference w:id="4"/>
      </w:r>
      <w:r w:rsidDel="00000000" w:rsidR="00000000" w:rsidRPr="00000000">
        <w:rPr>
          <w:sz w:val="24"/>
          <w:szCs w:val="24"/>
          <w:rtl w:val="0"/>
        </w:rPr>
        <w:t xml:space="preserve">th search functionality. Despite this fact, it is necessary to regularly discuss the progress with the client and incorporate reasonable feedback as soon as possible.</w:t>
      </w:r>
    </w:p>
    <w:p w:rsidR="00000000" w:rsidDel="00000000" w:rsidP="00000000" w:rsidRDefault="00000000" w:rsidRPr="00000000">
      <w:pPr>
        <w:spacing w:line="240" w:lineRule="auto"/>
        <w:ind w:left="0" w:firstLine="0"/>
        <w:contextualSpacing w:val="0"/>
      </w:pPr>
      <w:r w:rsidDel="00000000" w:rsidR="00000000" w:rsidRPr="00000000">
        <w:rPr>
          <w:sz w:val="24"/>
          <w:szCs w:val="24"/>
          <w:rtl w:val="0"/>
        </w:rPr>
        <w:tab/>
        <w:t xml:space="preserve">Important part of the development is to make realistic schedule which should be followed. Based on the time which was required for the development of the functional prototype, it was estimated the time schedule for developing the complete application. The plan also include time reserve which should cover some minor delays. Even though, it is essential to monitor the progress.</w:t>
      </w:r>
    </w:p>
    <w:p w:rsidR="00000000" w:rsidDel="00000000" w:rsidP="00000000" w:rsidRDefault="00000000" w:rsidRPr="00000000">
      <w:pPr>
        <w:spacing w:line="240" w:lineRule="auto"/>
        <w:ind w:left="0" w:firstLine="0"/>
        <w:contextualSpacing w:val="0"/>
      </w:pPr>
      <w:r w:rsidDel="00000000" w:rsidR="00000000" w:rsidRPr="00000000">
        <w:rPr>
          <w:sz w:val="24"/>
          <w:szCs w:val="24"/>
          <w:rtl w:val="0"/>
        </w:rPr>
        <w:tab/>
        <w:t xml:space="preserve">The next thing on the list is inadequate budget. The chance that it would dramatically increase are low due to the fact that the application incorporate already developed technology which was not introduced recently. Therefore it was already well tested and the core technology is also </w:t>
      </w:r>
      <w:commentRangeStart w:id="5"/>
      <w:r w:rsidDel="00000000" w:rsidR="00000000" w:rsidRPr="00000000">
        <w:rPr>
          <w:sz w:val="24"/>
          <w:szCs w:val="24"/>
          <w:rtl w:val="0"/>
        </w:rPr>
        <w:t xml:space="preserve">used by </w:t>
      </w:r>
      <w:commentRangeEnd w:id="5"/>
      <w:r w:rsidDel="00000000" w:rsidR="00000000" w:rsidRPr="00000000">
        <w:commentReference w:id="5"/>
      </w:r>
      <w:r w:rsidDel="00000000" w:rsidR="00000000" w:rsidRPr="00000000">
        <w:rPr>
          <w:sz w:val="24"/>
          <w:szCs w:val="24"/>
          <w:rtl w:val="0"/>
        </w:rPr>
        <w:t xml:space="preserve">many different </w:t>
      </w:r>
      <w:commentRangeStart w:id="6"/>
      <w:r w:rsidDel="00000000" w:rsidR="00000000" w:rsidRPr="00000000">
        <w:rPr>
          <w:sz w:val="24"/>
          <w:szCs w:val="24"/>
          <w:rtl w:val="0"/>
        </w:rPr>
        <w:t xml:space="preserve">applications</w:t>
      </w:r>
      <w:commentRangeEnd w:id="6"/>
      <w:r w:rsidDel="00000000" w:rsidR="00000000" w:rsidRPr="00000000">
        <w:commentReference w:id="6"/>
      </w:r>
      <w:r w:rsidDel="00000000" w:rsidR="00000000" w:rsidRPr="00000000">
        <w:rPr>
          <w:sz w:val="24"/>
          <w:szCs w:val="24"/>
          <w:rtl w:val="0"/>
        </w:rPr>
        <w:t xml:space="preserve"> on the Internet. It is also important that the core technology has great community support and in case of any troubles it is possible to require </w:t>
      </w:r>
      <w:ins w:author="rado stoyanov" w:id="0" w:date="2016-11-24T15:45:32Z">
        <w:r w:rsidDel="00000000" w:rsidR="00000000" w:rsidRPr="00000000">
          <w:rPr>
            <w:sz w:val="24"/>
            <w:szCs w:val="24"/>
            <w:rtl w:val="0"/>
          </w:rPr>
          <w:t xml:space="preserve">commercial</w:t>
        </w:r>
      </w:ins>
      <w:del w:author="rado stoyanov" w:id="0" w:date="2016-11-24T15:45:32Z">
        <w:r w:rsidDel="00000000" w:rsidR="00000000" w:rsidRPr="00000000">
          <w:rPr>
            <w:sz w:val="24"/>
            <w:szCs w:val="24"/>
            <w:rtl w:val="0"/>
          </w:rPr>
          <w:delText xml:space="preserve">paid</w:delText>
        </w:r>
      </w:del>
      <w:r w:rsidDel="00000000" w:rsidR="00000000" w:rsidRPr="00000000">
        <w:rPr>
          <w:sz w:val="24"/>
          <w:szCs w:val="24"/>
          <w:rtl w:val="0"/>
        </w:rPr>
        <w:t xml:space="preserve"> support. Based on the time and complexity of the functional prototype were estimated costs for this application.</w:t>
      </w:r>
    </w:p>
    <w:p w:rsidR="00000000" w:rsidDel="00000000" w:rsidP="00000000" w:rsidRDefault="00000000" w:rsidRPr="00000000">
      <w:pPr>
        <w:spacing w:line="240" w:lineRule="auto"/>
        <w:ind w:left="0" w:firstLine="0"/>
        <w:contextualSpacing w:val="0"/>
      </w:pPr>
      <w:r w:rsidDel="00000000" w:rsidR="00000000" w:rsidRPr="00000000">
        <w:rPr>
          <w:sz w:val="24"/>
          <w:szCs w:val="24"/>
          <w:rtl w:val="0"/>
        </w:rPr>
        <w:tab/>
        <w:t xml:space="preserve">The last part which could introduce delay in schedule is requirements volatility. The core </w:t>
      </w:r>
      <w:del w:author="rado stoyanov" w:id="1" w:date="2016-11-24T15:49:09Z">
        <w:r w:rsidDel="00000000" w:rsidR="00000000" w:rsidRPr="00000000">
          <w:rPr>
            <w:sz w:val="24"/>
            <w:szCs w:val="24"/>
            <w:rtl w:val="0"/>
          </w:rPr>
          <w:delText xml:space="preserve">things of </w:delText>
        </w:r>
      </w:del>
      <w:r w:rsidDel="00000000" w:rsidR="00000000" w:rsidRPr="00000000">
        <w:rPr>
          <w:sz w:val="24"/>
          <w:szCs w:val="24"/>
          <w:rtl w:val="0"/>
        </w:rPr>
        <w:t xml:space="preserve">requirements specification should not</w:t>
      </w:r>
      <w:ins w:author="rado stoyanov" w:id="2" w:date="2016-11-24T15:51:51Z">
        <w:r w:rsidDel="00000000" w:rsidR="00000000" w:rsidRPr="00000000">
          <w:rPr>
            <w:sz w:val="24"/>
            <w:szCs w:val="24"/>
            <w:rtl w:val="0"/>
          </w:rPr>
          <w:t xml:space="preserve"> be</w:t>
        </w:r>
      </w:ins>
      <w:r w:rsidDel="00000000" w:rsidR="00000000" w:rsidRPr="00000000">
        <w:rPr>
          <w:sz w:val="24"/>
          <w:szCs w:val="24"/>
          <w:rtl w:val="0"/>
        </w:rPr>
        <w:t xml:space="preserve"> change</w:t>
      </w:r>
      <w:ins w:author="rado stoyanov" w:id="3" w:date="2016-11-24T15:51:53Z">
        <w:r w:rsidDel="00000000" w:rsidR="00000000" w:rsidRPr="00000000">
          <w:rPr>
            <w:sz w:val="24"/>
            <w:szCs w:val="24"/>
            <w:rtl w:val="0"/>
          </w:rPr>
          <w:t xml:space="preserve">d</w:t>
        </w:r>
      </w:ins>
      <w:r w:rsidDel="00000000" w:rsidR="00000000" w:rsidRPr="00000000">
        <w:rPr>
          <w:sz w:val="24"/>
          <w:szCs w:val="24"/>
          <w:rtl w:val="0"/>
        </w:rPr>
        <w:t xml:space="preserve"> </w:t>
      </w:r>
      <w:ins w:author="rado stoyanov" w:id="4" w:date="2016-11-24T15:52:07Z">
        <w:r w:rsidDel="00000000" w:rsidR="00000000" w:rsidRPr="00000000">
          <w:rPr>
            <w:sz w:val="24"/>
            <w:szCs w:val="24"/>
            <w:rtl w:val="0"/>
          </w:rPr>
          <w:t xml:space="preserve">since</w:t>
        </w:r>
      </w:ins>
      <w:del w:author="rado stoyanov" w:id="4" w:date="2016-11-24T15:52:07Z">
        <w:r w:rsidDel="00000000" w:rsidR="00000000" w:rsidRPr="00000000">
          <w:rPr>
            <w:sz w:val="24"/>
            <w:szCs w:val="24"/>
            <w:rtl w:val="0"/>
          </w:rPr>
          <w:delText xml:space="preserve">because</w:delText>
        </w:r>
      </w:del>
      <w:r w:rsidDel="00000000" w:rsidR="00000000" w:rsidRPr="00000000">
        <w:rPr>
          <w:sz w:val="24"/>
          <w:szCs w:val="24"/>
          <w:rtl w:val="0"/>
        </w:rPr>
        <w:t xml:space="preserve"> they represent the whole idea of the application. In fact only minor changes can be done and they should not cause any major delay. On the other hand, it is vital to regularly monitor if</w:t>
      </w:r>
      <w:ins w:author="rado stoyanov" w:id="5" w:date="2016-11-24T15:53:28Z">
        <w:r w:rsidDel="00000000" w:rsidR="00000000" w:rsidRPr="00000000">
          <w:rPr>
            <w:sz w:val="24"/>
            <w:szCs w:val="24"/>
            <w:rtl w:val="0"/>
          </w:rPr>
          <w:t xml:space="preserve"> each of</w:t>
        </w:r>
      </w:ins>
      <w:r w:rsidDel="00000000" w:rsidR="00000000" w:rsidRPr="00000000">
        <w:rPr>
          <w:sz w:val="24"/>
          <w:szCs w:val="24"/>
          <w:rtl w:val="0"/>
        </w:rPr>
        <w:t xml:space="preserve"> the requirements </w:t>
      </w:r>
      <w:ins w:author="rado stoyanov" w:id="6" w:date="2016-11-24T15:53:35Z">
        <w:r w:rsidDel="00000000" w:rsidR="00000000" w:rsidRPr="00000000">
          <w:rPr>
            <w:sz w:val="24"/>
            <w:szCs w:val="24"/>
            <w:rtl w:val="0"/>
          </w:rPr>
          <w:t xml:space="preserve">is</w:t>
        </w:r>
      </w:ins>
      <w:del w:author="rado stoyanov" w:id="6" w:date="2016-11-24T15:53:35Z">
        <w:r w:rsidDel="00000000" w:rsidR="00000000" w:rsidRPr="00000000">
          <w:rPr>
            <w:sz w:val="24"/>
            <w:szCs w:val="24"/>
            <w:rtl w:val="0"/>
          </w:rPr>
          <w:delText xml:space="preserve">are</w:delText>
        </w:r>
      </w:del>
      <w:r w:rsidDel="00000000" w:rsidR="00000000" w:rsidRPr="00000000">
        <w:rPr>
          <w:sz w:val="24"/>
          <w:szCs w:val="24"/>
          <w:rtl w:val="0"/>
        </w:rPr>
        <w:t xml:space="preserve"> fulfilled.</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pStyle w:val="Heading1"/>
        <w:spacing w:line="240" w:lineRule="auto"/>
        <w:ind w:left="-20" w:firstLine="0"/>
        <w:contextualSpacing w:val="0"/>
      </w:pPr>
      <w:bookmarkStart w:colFirst="0" w:colLast="0" w:name="_fdqm2gnd0mgt" w:id="12"/>
      <w:bookmarkEnd w:id="12"/>
      <w:r w:rsidDel="00000000" w:rsidR="00000000" w:rsidRPr="00000000">
        <w:rPr>
          <w:sz w:val="26"/>
          <w:szCs w:val="26"/>
          <w:rtl w:val="0"/>
        </w:rPr>
        <w:t xml:space="preserve">Initial project plan</w:t>
      </w:r>
    </w:p>
    <w:p w:rsidR="00000000" w:rsidDel="00000000" w:rsidP="00000000" w:rsidRDefault="00000000" w:rsidRPr="00000000">
      <w:pPr>
        <w:spacing w:line="240" w:lineRule="auto"/>
        <w:ind w:left="-20" w:firstLine="20"/>
        <w:contextualSpacing w:val="0"/>
      </w:pPr>
      <w:r w:rsidDel="00000000" w:rsidR="00000000" w:rsidRPr="00000000">
        <w:rPr>
          <w:sz w:val="24"/>
          <w:szCs w:val="24"/>
          <w:rtl w:val="0"/>
        </w:rPr>
        <w:tab/>
        <w:t xml:space="preserve">The first and most important part of this application is a search engine called Elasticsearch. It is the core technology which needs to be installed and properly set up for the needs of this application. This search engine is not particularly developed for searching in Latin or Middle Scots languages and therefore it will require more time</w:t>
      </w:r>
      <w:ins w:author="rado stoyanov" w:id="7" w:date="2016-11-24T15:56:08Z">
        <w:r w:rsidDel="00000000" w:rsidR="00000000" w:rsidRPr="00000000">
          <w:rPr>
            <w:sz w:val="24"/>
            <w:szCs w:val="24"/>
            <w:rtl w:val="0"/>
          </w:rPr>
          <w:t xml:space="preserve"> and tests</w:t>
        </w:r>
      </w:ins>
      <w:r w:rsidDel="00000000" w:rsidR="00000000" w:rsidRPr="00000000">
        <w:rPr>
          <w:sz w:val="24"/>
          <w:szCs w:val="24"/>
          <w:rtl w:val="0"/>
        </w:rPr>
        <w:t xml:space="preserve"> to</w:t>
      </w:r>
      <w:ins w:author="rado stoyanov" w:id="8" w:date="2016-11-24T15:55:47Z">
        <w:r w:rsidDel="00000000" w:rsidR="00000000" w:rsidRPr="00000000">
          <w:rPr>
            <w:sz w:val="24"/>
            <w:szCs w:val="24"/>
            <w:rtl w:val="0"/>
          </w:rPr>
          <w:t xml:space="preserve"> be</w:t>
        </w:r>
      </w:ins>
      <w:r w:rsidDel="00000000" w:rsidR="00000000" w:rsidRPr="00000000">
        <w:rPr>
          <w:sz w:val="24"/>
          <w:szCs w:val="24"/>
          <w:rtl w:val="0"/>
        </w:rPr>
        <w:t xml:space="preserve"> </w:t>
      </w:r>
      <w:ins w:author="rado stoyanov" w:id="9" w:date="2016-11-24T15:55:53Z">
        <w:r w:rsidDel="00000000" w:rsidR="00000000" w:rsidRPr="00000000">
          <w:rPr>
            <w:sz w:val="24"/>
            <w:szCs w:val="24"/>
            <w:rtl w:val="0"/>
          </w:rPr>
          <w:t xml:space="preserve">adapted</w:t>
        </w:r>
      </w:ins>
      <w:del w:author="rado stoyanov" w:id="9" w:date="2016-11-24T15:55:53Z">
        <w:r w:rsidDel="00000000" w:rsidR="00000000" w:rsidRPr="00000000">
          <w:rPr>
            <w:sz w:val="24"/>
            <w:szCs w:val="24"/>
            <w:rtl w:val="0"/>
          </w:rPr>
          <w:delText xml:space="preserve">tune it up</w:delText>
        </w:r>
      </w:del>
      <w:r w:rsidDel="00000000" w:rsidR="00000000" w:rsidRPr="00000000">
        <w:rPr>
          <w:sz w:val="24"/>
          <w:szCs w:val="24"/>
          <w:rtl w:val="0"/>
        </w:rPr>
        <w:t xml:space="preserve">.</w:t>
      </w:r>
    </w:p>
    <w:p w:rsidR="00000000" w:rsidDel="00000000" w:rsidP="00000000" w:rsidRDefault="00000000" w:rsidRPr="00000000">
      <w:pPr>
        <w:spacing w:line="240" w:lineRule="auto"/>
        <w:ind w:left="-20" w:firstLine="20"/>
        <w:contextualSpacing w:val="0"/>
      </w:pPr>
      <w:r w:rsidDel="00000000" w:rsidR="00000000" w:rsidRPr="00000000">
        <w:rPr>
          <w:sz w:val="24"/>
          <w:szCs w:val="24"/>
          <w:rtl w:val="0"/>
        </w:rPr>
        <w:tab/>
        <w:t xml:space="preserve">The second important part of the application is</w:t>
      </w:r>
      <w:ins w:author="rado stoyanov" w:id="10" w:date="2016-11-24T15:56:28Z">
        <w:r w:rsidDel="00000000" w:rsidR="00000000" w:rsidRPr="00000000">
          <w:rPr>
            <w:sz w:val="24"/>
            <w:szCs w:val="24"/>
            <w:rtl w:val="0"/>
          </w:rPr>
          <w:t xml:space="preserve"> the</w:t>
        </w:r>
      </w:ins>
      <w:r w:rsidDel="00000000" w:rsidR="00000000" w:rsidRPr="00000000">
        <w:rPr>
          <w:sz w:val="24"/>
          <w:szCs w:val="24"/>
          <w:rtl w:val="0"/>
        </w:rPr>
        <w:t xml:space="preserve"> relational database. Based on </w:t>
      </w:r>
      <w:ins w:author="rado stoyanov" w:id="11" w:date="2016-11-24T15:57:16Z">
        <w:r w:rsidDel="00000000" w:rsidR="00000000" w:rsidRPr="00000000">
          <w:rPr>
            <w:sz w:val="24"/>
            <w:szCs w:val="24"/>
            <w:rtl w:val="0"/>
          </w:rPr>
          <w:t xml:space="preserve">the </w:t>
        </w:r>
      </w:ins>
      <w:r w:rsidDel="00000000" w:rsidR="00000000" w:rsidRPr="00000000">
        <w:rPr>
          <w:sz w:val="24"/>
          <w:szCs w:val="24"/>
          <w:rtl w:val="0"/>
        </w:rPr>
        <w:t xml:space="preserve">research </w:t>
      </w:r>
      <w:ins w:author="rado stoyanov" w:id="12" w:date="2016-11-24T15:57:35Z">
        <w:r w:rsidDel="00000000" w:rsidR="00000000" w:rsidRPr="00000000">
          <w:rPr>
            <w:sz w:val="24"/>
            <w:szCs w:val="24"/>
            <w:rtl w:val="0"/>
          </w:rPr>
          <w:t xml:space="preserve">our team have</w:t>
        </w:r>
      </w:ins>
      <w:del w:author="rado stoyanov" w:id="12" w:date="2016-11-24T15:57:35Z">
        <w:r w:rsidDel="00000000" w:rsidR="00000000" w:rsidRPr="00000000">
          <w:rPr>
            <w:sz w:val="24"/>
            <w:szCs w:val="24"/>
            <w:rtl w:val="0"/>
          </w:rPr>
          <w:delText xml:space="preserve">was</w:delText>
        </w:r>
      </w:del>
      <w:r w:rsidDel="00000000" w:rsidR="00000000" w:rsidRPr="00000000">
        <w:rPr>
          <w:sz w:val="24"/>
          <w:szCs w:val="24"/>
          <w:rtl w:val="0"/>
        </w:rPr>
        <w:t xml:space="preserve"> made </w:t>
      </w:r>
      <w:ins w:author="rado stoyanov" w:id="13" w:date="2016-11-24T15:58:13Z">
        <w:r w:rsidDel="00000000" w:rsidR="00000000" w:rsidRPr="00000000">
          <w:rPr>
            <w:sz w:val="24"/>
            <w:szCs w:val="24"/>
            <w:rtl w:val="0"/>
          </w:rPr>
          <w:t xml:space="preserve">we have</w:t>
        </w:r>
      </w:ins>
      <w:del w:author="rado stoyanov" w:id="13" w:date="2016-11-24T15:58:13Z">
        <w:r w:rsidDel="00000000" w:rsidR="00000000" w:rsidRPr="00000000">
          <w:rPr>
            <w:sz w:val="24"/>
            <w:szCs w:val="24"/>
            <w:rtl w:val="0"/>
          </w:rPr>
          <w:delText xml:space="preserve">the</w:delText>
        </w:r>
      </w:del>
      <w:r w:rsidDel="00000000" w:rsidR="00000000" w:rsidRPr="00000000">
        <w:rPr>
          <w:sz w:val="24"/>
          <w:szCs w:val="24"/>
          <w:rtl w:val="0"/>
        </w:rPr>
        <w:t xml:space="preserve"> </w:t>
      </w:r>
      <w:ins w:author="rado stoyanov" w:id="14" w:date="2016-11-24T15:58:23Z">
        <w:r w:rsidDel="00000000" w:rsidR="00000000" w:rsidRPr="00000000">
          <w:rPr>
            <w:sz w:val="24"/>
            <w:szCs w:val="24"/>
            <w:rtl w:val="0"/>
          </w:rPr>
          <w:t xml:space="preserve">decided</w:t>
        </w:r>
      </w:ins>
      <w:del w:author="rado stoyanov" w:id="14" w:date="2016-11-24T15:58:23Z">
        <w:r w:rsidDel="00000000" w:rsidR="00000000" w:rsidRPr="00000000">
          <w:rPr>
            <w:sz w:val="24"/>
            <w:szCs w:val="24"/>
            <w:rtl w:val="0"/>
          </w:rPr>
          <w:delText xml:space="preserve">decision</w:delText>
        </w:r>
      </w:del>
      <w:r w:rsidDel="00000000" w:rsidR="00000000" w:rsidRPr="00000000">
        <w:rPr>
          <w:sz w:val="24"/>
          <w:szCs w:val="24"/>
          <w:rtl w:val="0"/>
        </w:rPr>
        <w:t xml:space="preserve"> to use PostgreSQL. </w:t>
      </w:r>
      <w:ins w:author="rado stoyanov" w:id="15" w:date="2016-11-24T16:01:56Z">
        <w:r w:rsidDel="00000000" w:rsidR="00000000" w:rsidRPr="00000000">
          <w:rPr>
            <w:sz w:val="24"/>
            <w:szCs w:val="24"/>
            <w:rtl w:val="0"/>
          </w:rPr>
          <w:t xml:space="preserve">Which</w:t>
        </w:r>
      </w:ins>
      <w:del w:author="rado stoyanov" w:id="15" w:date="2016-11-24T16:01:56Z">
        <w:r w:rsidDel="00000000" w:rsidR="00000000" w:rsidRPr="00000000">
          <w:rPr>
            <w:sz w:val="24"/>
            <w:szCs w:val="24"/>
            <w:rtl w:val="0"/>
          </w:rPr>
          <w:delText xml:space="preserve">It</w:delText>
        </w:r>
      </w:del>
      <w:r w:rsidDel="00000000" w:rsidR="00000000" w:rsidRPr="00000000">
        <w:rPr>
          <w:sz w:val="24"/>
          <w:szCs w:val="24"/>
          <w:rtl w:val="0"/>
        </w:rPr>
        <w:t xml:space="preserve"> is well known</w:t>
      </w:r>
      <w:ins w:author="rado stoyanov" w:id="16" w:date="2016-11-24T16:01:14Z">
        <w:r w:rsidDel="00000000" w:rsidR="00000000" w:rsidRPr="00000000">
          <w:rPr>
            <w:sz w:val="24"/>
            <w:szCs w:val="24"/>
            <w:rtl w:val="0"/>
          </w:rPr>
          <w:t xml:space="preserve"> and stable</w:t>
        </w:r>
      </w:ins>
      <w:r w:rsidDel="00000000" w:rsidR="00000000" w:rsidRPr="00000000">
        <w:rPr>
          <w:sz w:val="24"/>
          <w:szCs w:val="24"/>
          <w:rtl w:val="0"/>
        </w:rPr>
        <w:t xml:space="preserve"> database</w:t>
      </w:r>
      <w:ins w:author="rado stoyanov" w:id="17" w:date="2016-11-24T16:01:23Z">
        <w:r w:rsidDel="00000000" w:rsidR="00000000" w:rsidRPr="00000000">
          <w:rPr>
            <w:sz w:val="24"/>
            <w:szCs w:val="24"/>
            <w:rtl w:val="0"/>
          </w:rPr>
          <w:t xml:space="preserve"> server</w:t>
        </w:r>
      </w:ins>
      <w:r w:rsidDel="00000000" w:rsidR="00000000" w:rsidRPr="00000000">
        <w:rPr>
          <w:sz w:val="24"/>
          <w:szCs w:val="24"/>
          <w:rtl w:val="0"/>
        </w:rPr>
        <w:t xml:space="preserve"> with great performance</w:t>
      </w:r>
      <w:ins w:author="rado stoyanov" w:id="18" w:date="2016-11-24T16:02:02Z">
        <w:r w:rsidDel="00000000" w:rsidR="00000000" w:rsidRPr="00000000">
          <w:rPr>
            <w:sz w:val="24"/>
            <w:szCs w:val="24"/>
            <w:rtl w:val="0"/>
          </w:rPr>
          <w:t xml:space="preserve">.</w:t>
        </w:r>
      </w:ins>
      <w:del w:author="rado stoyanov" w:id="18" w:date="2016-11-24T16:02:02Z">
        <w:r w:rsidDel="00000000" w:rsidR="00000000" w:rsidRPr="00000000">
          <w:rPr>
            <w:sz w:val="24"/>
            <w:szCs w:val="24"/>
            <w:rtl w:val="0"/>
          </w:rPr>
          <w:delText xml:space="preserve"> and</w:delText>
        </w:r>
      </w:del>
      <w:r w:rsidDel="00000000" w:rsidR="00000000" w:rsidRPr="00000000">
        <w:rPr>
          <w:sz w:val="24"/>
          <w:szCs w:val="24"/>
          <w:rtl w:val="0"/>
        </w:rPr>
        <w:t xml:space="preserve"> </w:t>
      </w:r>
      <w:ins w:author="rado stoyanov" w:id="19" w:date="2016-11-24T16:02:05Z">
        <w:r w:rsidDel="00000000" w:rsidR="00000000" w:rsidRPr="00000000">
          <w:rPr>
            <w:sz w:val="24"/>
            <w:szCs w:val="24"/>
            <w:rtl w:val="0"/>
          </w:rPr>
          <w:t xml:space="preserve">I</w:t>
        </w:r>
      </w:ins>
      <w:del w:author="rado stoyanov" w:id="19" w:date="2016-11-24T16:02:05Z">
        <w:r w:rsidDel="00000000" w:rsidR="00000000" w:rsidRPr="00000000">
          <w:rPr>
            <w:sz w:val="24"/>
            <w:szCs w:val="24"/>
            <w:rtl w:val="0"/>
          </w:rPr>
          <w:delText xml:space="preserve">i</w:delText>
        </w:r>
      </w:del>
      <w:r w:rsidDel="00000000" w:rsidR="00000000" w:rsidRPr="00000000">
        <w:rPr>
          <w:sz w:val="24"/>
          <w:szCs w:val="24"/>
          <w:rtl w:val="0"/>
        </w:rPr>
        <w:t xml:space="preserve">t will be used to store</w:t>
      </w:r>
      <w:ins w:author="rado stoyanov" w:id="20" w:date="2016-11-24T16:02:13Z">
        <w:r w:rsidDel="00000000" w:rsidR="00000000" w:rsidRPr="00000000">
          <w:rPr>
            <w:sz w:val="24"/>
            <w:szCs w:val="24"/>
            <w:rtl w:val="0"/>
          </w:rPr>
          <w:t xml:space="preserve"> the</w:t>
        </w:r>
      </w:ins>
      <w:r w:rsidDel="00000000" w:rsidR="00000000" w:rsidRPr="00000000">
        <w:rPr>
          <w:sz w:val="24"/>
          <w:szCs w:val="24"/>
          <w:rtl w:val="0"/>
        </w:rPr>
        <w:t xml:space="preserve"> </w:t>
      </w:r>
      <w:commentRangeStart w:id="7"/>
      <w:commentRangeStart w:id="8"/>
      <w:r w:rsidDel="00000000" w:rsidR="00000000" w:rsidRPr="00000000">
        <w:rPr>
          <w:sz w:val="24"/>
          <w:szCs w:val="24"/>
          <w:rtl w:val="0"/>
        </w:rPr>
        <w:t xml:space="preserve">original XML files,</w:t>
      </w:r>
      <w:commentRangeEnd w:id="7"/>
      <w:r w:rsidDel="00000000" w:rsidR="00000000" w:rsidRPr="00000000">
        <w:commentReference w:id="7"/>
      </w:r>
      <w:commentRangeEnd w:id="8"/>
      <w:r w:rsidDel="00000000" w:rsidR="00000000" w:rsidRPr="00000000">
        <w:commentReference w:id="8"/>
      </w:r>
      <w:r w:rsidDel="00000000" w:rsidR="00000000" w:rsidRPr="00000000">
        <w:rPr>
          <w:sz w:val="24"/>
          <w:szCs w:val="24"/>
          <w:rtl w:val="0"/>
        </w:rPr>
        <w:t xml:space="preserve"> credentials, images and </w:t>
      </w:r>
      <w:ins w:author="rado stoyanov" w:id="21" w:date="2016-11-24T16:02:24Z">
        <w:r w:rsidDel="00000000" w:rsidR="00000000" w:rsidRPr="00000000">
          <w:rPr>
            <w:sz w:val="24"/>
            <w:szCs w:val="24"/>
            <w:rtl w:val="0"/>
          </w:rPr>
          <w:t xml:space="preserve">user </w:t>
        </w:r>
      </w:ins>
      <w:r w:rsidDel="00000000" w:rsidR="00000000" w:rsidRPr="00000000">
        <w:rPr>
          <w:sz w:val="24"/>
          <w:szCs w:val="24"/>
          <w:rtl w:val="0"/>
        </w:rPr>
        <w:t xml:space="preserve">privileges.</w:t>
      </w:r>
    </w:p>
    <w:p w:rsidR="00000000" w:rsidDel="00000000" w:rsidP="00000000" w:rsidRDefault="00000000" w:rsidRPr="00000000">
      <w:pPr>
        <w:spacing w:line="240" w:lineRule="auto"/>
        <w:ind w:left="-20" w:firstLine="20"/>
        <w:contextualSpacing w:val="0"/>
      </w:pPr>
      <w:r w:rsidDel="00000000" w:rsidR="00000000" w:rsidRPr="00000000">
        <w:rPr>
          <w:sz w:val="24"/>
          <w:szCs w:val="24"/>
          <w:rtl w:val="0"/>
        </w:rPr>
        <w:tab/>
        <w:t xml:space="preserve">The third thing which is required to be done is a module which will provide translation of XML documents to JSON. The reason is that Elasticsearch i</w:t>
      </w:r>
      <w:ins w:author="rado stoyanov" w:id="22" w:date="2016-11-24T16:06:30Z">
        <w:r w:rsidDel="00000000" w:rsidR="00000000" w:rsidRPr="00000000">
          <w:rPr>
            <w:sz w:val="24"/>
            <w:szCs w:val="24"/>
            <w:rtl w:val="0"/>
          </w:rPr>
          <w:t xml:space="preserve">internally stores the files in</w:t>
        </w:r>
      </w:ins>
      <w:del w:author="rado stoyanov" w:id="22" w:date="2016-11-24T16:06:30Z">
        <w:r w:rsidDel="00000000" w:rsidR="00000000" w:rsidRPr="00000000">
          <w:rPr>
            <w:sz w:val="24"/>
            <w:szCs w:val="24"/>
            <w:rtl w:val="0"/>
          </w:rPr>
          <w:delText xml:space="preserve">s natively used for searching inside</w:delText>
        </w:r>
      </w:del>
      <w:r w:rsidDel="00000000" w:rsidR="00000000" w:rsidRPr="00000000">
        <w:rPr>
          <w:sz w:val="24"/>
          <w:szCs w:val="24"/>
          <w:rtl w:val="0"/>
        </w:rPr>
        <w:t xml:space="preserve"> JSON </w:t>
      </w:r>
      <w:ins w:author="rado stoyanov" w:id="23" w:date="2016-11-24T16:06:35Z">
        <w:r w:rsidDel="00000000" w:rsidR="00000000" w:rsidRPr="00000000">
          <w:rPr>
            <w:sz w:val="24"/>
            <w:szCs w:val="24"/>
            <w:rtl w:val="0"/>
          </w:rPr>
          <w:t xml:space="preserve">format</w:t>
        </w:r>
      </w:ins>
      <w:del w:author="rado stoyanov" w:id="23" w:date="2016-11-24T16:06:35Z">
        <w:r w:rsidDel="00000000" w:rsidR="00000000" w:rsidRPr="00000000">
          <w:rPr>
            <w:sz w:val="24"/>
            <w:szCs w:val="24"/>
            <w:rtl w:val="0"/>
          </w:rPr>
          <w:delText xml:space="preserve">files</w:delText>
        </w:r>
      </w:del>
      <w:r w:rsidDel="00000000" w:rsidR="00000000" w:rsidRPr="00000000">
        <w:rPr>
          <w:sz w:val="24"/>
          <w:szCs w:val="24"/>
          <w:rtl w:val="0"/>
        </w:rPr>
        <w:t xml:space="preserve"> </w:t>
      </w:r>
      <w:ins w:author="rado stoyanov" w:id="24" w:date="2016-11-24T16:07:21Z">
        <w:r w:rsidDel="00000000" w:rsidR="00000000" w:rsidRPr="00000000">
          <w:rPr>
            <w:sz w:val="24"/>
            <w:szCs w:val="24"/>
            <w:rtl w:val="0"/>
          </w:rPr>
          <w:t xml:space="preserve">which requires the application to transform the </w:t>
        </w:r>
      </w:ins>
      <w:del w:author="rado stoyanov" w:id="24" w:date="2016-11-24T16:07:21Z">
        <w:r w:rsidDel="00000000" w:rsidR="00000000" w:rsidRPr="00000000">
          <w:rPr>
            <w:sz w:val="24"/>
            <w:szCs w:val="24"/>
            <w:rtl w:val="0"/>
          </w:rPr>
          <w:delText xml:space="preserve">and not</w:delText>
        </w:r>
      </w:del>
      <w:r w:rsidDel="00000000" w:rsidR="00000000" w:rsidRPr="00000000">
        <w:rPr>
          <w:sz w:val="24"/>
          <w:szCs w:val="24"/>
          <w:rtl w:val="0"/>
        </w:rPr>
        <w:t xml:space="preserve"> XML </w:t>
      </w:r>
      <w:ins w:author="rado stoyanov" w:id="25" w:date="2016-11-24T16:09:15Z">
        <w:r w:rsidDel="00000000" w:rsidR="00000000" w:rsidRPr="00000000">
          <w:rPr>
            <w:sz w:val="24"/>
            <w:szCs w:val="24"/>
            <w:rtl w:val="0"/>
          </w:rPr>
          <w:t xml:space="preserve">structure by extracting specific data</w:t>
        </w:r>
      </w:ins>
      <w:del w:author="rado stoyanov" w:id="25" w:date="2016-11-24T16:09:15Z">
        <w:r w:rsidDel="00000000" w:rsidR="00000000" w:rsidRPr="00000000">
          <w:rPr>
            <w:sz w:val="24"/>
            <w:szCs w:val="24"/>
            <w:rtl w:val="0"/>
          </w:rPr>
          <w:delText xml:space="preserve">which will be used</w:delText>
        </w:r>
      </w:del>
      <w:r w:rsidDel="00000000" w:rsidR="00000000" w:rsidRPr="00000000">
        <w:rPr>
          <w:sz w:val="24"/>
          <w:szCs w:val="24"/>
          <w:rtl w:val="0"/>
        </w:rPr>
        <w:t xml:space="preserve">. In parallel RSpec tests </w:t>
      </w:r>
      <w:ins w:author="rado stoyanov" w:id="26" w:date="2016-11-24T16:14:42Z">
        <w:r w:rsidDel="00000000" w:rsidR="00000000" w:rsidRPr="00000000">
          <w:rPr>
            <w:sz w:val="24"/>
            <w:szCs w:val="24"/>
            <w:rtl w:val="0"/>
          </w:rPr>
          <w:t xml:space="preserve">must be created</w:t>
        </w:r>
      </w:ins>
      <w:del w:author="rado stoyanov" w:id="26" w:date="2016-11-24T16:14:42Z">
        <w:r w:rsidDel="00000000" w:rsidR="00000000" w:rsidRPr="00000000">
          <w:rPr>
            <w:sz w:val="24"/>
            <w:szCs w:val="24"/>
            <w:rtl w:val="0"/>
          </w:rPr>
          <w:delText xml:space="preserve">need to be written</w:delText>
        </w:r>
      </w:del>
      <w:r w:rsidDel="00000000" w:rsidR="00000000" w:rsidRPr="00000000">
        <w:rPr>
          <w:sz w:val="24"/>
          <w:szCs w:val="24"/>
          <w:rtl w:val="0"/>
        </w:rPr>
        <w:t xml:space="preserve"> for this module</w:t>
      </w:r>
      <w:ins w:author="rado stoyanov" w:id="27" w:date="2016-11-24T16:12:28Z">
        <w:r w:rsidDel="00000000" w:rsidR="00000000" w:rsidRPr="00000000">
          <w:rPr>
            <w:sz w:val="24"/>
            <w:szCs w:val="24"/>
            <w:rtl w:val="0"/>
          </w:rPr>
          <w:t xml:space="preserve"> to approve this functionality</w:t>
        </w:r>
      </w:ins>
      <w:r w:rsidDel="00000000" w:rsidR="00000000" w:rsidRPr="00000000">
        <w:rPr>
          <w:sz w:val="24"/>
          <w:szCs w:val="24"/>
          <w:rtl w:val="0"/>
        </w:rPr>
        <w:t xml:space="preserve">.</w:t>
      </w:r>
    </w:p>
    <w:p w:rsidR="00000000" w:rsidDel="00000000" w:rsidP="00000000" w:rsidRDefault="00000000" w:rsidRPr="00000000">
      <w:pPr>
        <w:spacing w:line="240" w:lineRule="auto"/>
        <w:ind w:left="-20" w:firstLine="20"/>
        <w:contextualSpacing w:val="0"/>
      </w:pPr>
      <w:r w:rsidDel="00000000" w:rsidR="00000000" w:rsidRPr="00000000">
        <w:rPr>
          <w:sz w:val="24"/>
          <w:szCs w:val="24"/>
          <w:rtl w:val="0"/>
        </w:rPr>
        <w:tab/>
        <w:t xml:space="preserve">The fourth stage of the development</w:t>
      </w:r>
      <w:ins w:author="rado stoyanov" w:id="28" w:date="2016-11-24T16:13:35Z">
        <w:r w:rsidDel="00000000" w:rsidR="00000000" w:rsidRPr="00000000">
          <w:rPr>
            <w:sz w:val="24"/>
            <w:szCs w:val="24"/>
            <w:rtl w:val="0"/>
          </w:rPr>
          <w:t xml:space="preserve"> process</w:t>
        </w:r>
      </w:ins>
      <w:r w:rsidDel="00000000" w:rsidR="00000000" w:rsidRPr="00000000">
        <w:rPr>
          <w:sz w:val="24"/>
          <w:szCs w:val="24"/>
          <w:rtl w:val="0"/>
        </w:rPr>
        <w:t xml:space="preserve"> includes creating all the modules in </w:t>
      </w:r>
      <w:ins w:author="rado stoyanov" w:id="29" w:date="2016-11-24T16:14:09Z">
        <w:r w:rsidDel="00000000" w:rsidR="00000000" w:rsidRPr="00000000">
          <w:rPr>
            <w:sz w:val="24"/>
            <w:szCs w:val="24"/>
            <w:rtl w:val="0"/>
          </w:rPr>
          <w:t xml:space="preserve">the </w:t>
        </w:r>
      </w:ins>
      <w:r w:rsidDel="00000000" w:rsidR="00000000" w:rsidRPr="00000000">
        <w:rPr>
          <w:sz w:val="24"/>
          <w:szCs w:val="24"/>
          <w:rtl w:val="0"/>
        </w:rPr>
        <w:t xml:space="preserve">application layer. These modules provides the business logic for the application. Again in parallel with </w:t>
      </w:r>
      <w:del w:author="rado stoyanov" w:id="30" w:date="2016-11-24T16:17:09Z">
        <w:r w:rsidDel="00000000" w:rsidR="00000000" w:rsidRPr="00000000">
          <w:rPr>
            <w:sz w:val="24"/>
            <w:szCs w:val="24"/>
            <w:rtl w:val="0"/>
          </w:rPr>
          <w:delText xml:space="preserve">the </w:delText>
        </w:r>
      </w:del>
      <w:r w:rsidDel="00000000" w:rsidR="00000000" w:rsidRPr="00000000">
        <w:rPr>
          <w:sz w:val="24"/>
          <w:szCs w:val="24"/>
          <w:rtl w:val="0"/>
        </w:rPr>
        <w:t xml:space="preserve">development of these modules their tests in RSpec need to be written.</w:t>
      </w:r>
    </w:p>
    <w:p w:rsidR="00000000" w:rsidDel="00000000" w:rsidP="00000000" w:rsidRDefault="00000000" w:rsidRPr="00000000">
      <w:pPr>
        <w:spacing w:line="240" w:lineRule="auto"/>
        <w:ind w:left="-20" w:firstLine="20"/>
        <w:contextualSpacing w:val="0"/>
      </w:pPr>
      <w:r w:rsidDel="00000000" w:rsidR="00000000" w:rsidRPr="00000000">
        <w:rPr>
          <w:sz w:val="24"/>
          <w:szCs w:val="24"/>
          <w:rtl w:val="0"/>
        </w:rPr>
        <w:tab/>
        <w:t xml:space="preserve">The fifth part </w:t>
      </w:r>
      <w:ins w:author="rado stoyanov" w:id="31" w:date="2016-11-24T16:19:50Z">
        <w:r w:rsidDel="00000000" w:rsidR="00000000" w:rsidRPr="00000000">
          <w:rPr>
            <w:sz w:val="24"/>
            <w:szCs w:val="24"/>
            <w:rtl w:val="0"/>
          </w:rPr>
          <w:t xml:space="preserve">consist of</w:t>
        </w:r>
      </w:ins>
      <w:del w:author="rado stoyanov" w:id="31" w:date="2016-11-24T16:19:50Z">
        <w:r w:rsidDel="00000000" w:rsidR="00000000" w:rsidRPr="00000000">
          <w:rPr>
            <w:sz w:val="24"/>
            <w:szCs w:val="24"/>
            <w:rtl w:val="0"/>
          </w:rPr>
          <w:delText xml:space="preserve">includes</w:delText>
        </w:r>
      </w:del>
      <w:r w:rsidDel="00000000" w:rsidR="00000000" w:rsidRPr="00000000">
        <w:rPr>
          <w:sz w:val="24"/>
          <w:szCs w:val="24"/>
          <w:rtl w:val="0"/>
        </w:rPr>
        <w:t xml:space="preserve"> </w:t>
      </w:r>
      <w:ins w:author="rado stoyanov" w:id="32" w:date="2016-11-24T16:19:58Z">
        <w:r w:rsidDel="00000000" w:rsidR="00000000" w:rsidRPr="00000000">
          <w:rPr>
            <w:sz w:val="24"/>
            <w:szCs w:val="24"/>
            <w:rtl w:val="0"/>
          </w:rPr>
          <w:t xml:space="preserve">precise</w:t>
        </w:r>
      </w:ins>
      <w:del w:author="rado stoyanov" w:id="32" w:date="2016-11-24T16:19:58Z">
        <w:r w:rsidDel="00000000" w:rsidR="00000000" w:rsidRPr="00000000">
          <w:rPr>
            <w:sz w:val="24"/>
            <w:szCs w:val="24"/>
            <w:rtl w:val="0"/>
          </w:rPr>
          <w:delText xml:space="preserve">fine</w:delText>
        </w:r>
      </w:del>
      <w:r w:rsidDel="00000000" w:rsidR="00000000" w:rsidRPr="00000000">
        <w:rPr>
          <w:sz w:val="24"/>
          <w:szCs w:val="24"/>
          <w:rtl w:val="0"/>
        </w:rPr>
        <w:t xml:space="preserve"> </w:t>
      </w:r>
      <w:ins w:author="rado stoyanov" w:id="33" w:date="2016-11-24T16:20:14Z">
        <w:r w:rsidDel="00000000" w:rsidR="00000000" w:rsidRPr="00000000">
          <w:rPr>
            <w:sz w:val="24"/>
            <w:szCs w:val="24"/>
            <w:rtl w:val="0"/>
          </w:rPr>
          <w:t xml:space="preserve">configuration of</w:t>
        </w:r>
      </w:ins>
      <w:del w:author="rado stoyanov" w:id="33" w:date="2016-11-24T16:20:14Z">
        <w:r w:rsidDel="00000000" w:rsidR="00000000" w:rsidRPr="00000000">
          <w:rPr>
            <w:sz w:val="24"/>
            <w:szCs w:val="24"/>
            <w:rtl w:val="0"/>
          </w:rPr>
          <w:delText xml:space="preserve">tuning</w:delText>
        </w:r>
      </w:del>
      <w:r w:rsidDel="00000000" w:rsidR="00000000" w:rsidRPr="00000000">
        <w:rPr>
          <w:sz w:val="24"/>
          <w:szCs w:val="24"/>
          <w:rtl w:val="0"/>
        </w:rPr>
        <w:t xml:space="preserve"> Elasticsearch</w:t>
      </w:r>
      <w:ins w:author="rado stoyanov" w:id="34" w:date="2016-11-24T16:20:32Z">
        <w:r w:rsidDel="00000000" w:rsidR="00000000" w:rsidRPr="00000000">
          <w:rPr>
            <w:sz w:val="24"/>
            <w:szCs w:val="24"/>
            <w:rtl w:val="0"/>
          </w:rPr>
          <w:t xml:space="preserve"> to</w:t>
        </w:r>
      </w:ins>
      <w:del w:author="rado stoyanov" w:id="34" w:date="2016-11-24T16:20:32Z">
        <w:r w:rsidDel="00000000" w:rsidR="00000000" w:rsidRPr="00000000">
          <w:rPr>
            <w:sz w:val="24"/>
            <w:szCs w:val="24"/>
            <w:rtl w:val="0"/>
          </w:rPr>
          <w:delText xml:space="preserve">,</w:delText>
        </w:r>
      </w:del>
      <w:r w:rsidDel="00000000" w:rsidR="00000000" w:rsidRPr="00000000">
        <w:rPr>
          <w:sz w:val="24"/>
          <w:szCs w:val="24"/>
          <w:rtl w:val="0"/>
        </w:rPr>
        <w:t xml:space="preserve"> improv</w:t>
      </w:r>
      <w:ins w:author="rado stoyanov" w:id="35" w:date="2016-11-24T16:20:45Z">
        <w:r w:rsidDel="00000000" w:rsidR="00000000" w:rsidRPr="00000000">
          <w:rPr>
            <w:sz w:val="24"/>
            <w:szCs w:val="24"/>
            <w:rtl w:val="0"/>
          </w:rPr>
          <w:t xml:space="preserve">e</w:t>
        </w:r>
      </w:ins>
      <w:del w:author="rado stoyanov" w:id="35" w:date="2016-11-24T16:20:45Z">
        <w:r w:rsidDel="00000000" w:rsidR="00000000" w:rsidRPr="00000000">
          <w:rPr>
            <w:sz w:val="24"/>
            <w:szCs w:val="24"/>
            <w:rtl w:val="0"/>
          </w:rPr>
          <w:delText xml:space="preserve">ing</w:delText>
        </w:r>
      </w:del>
      <w:ins w:author="rado stoyanov" w:id="35" w:date="2016-11-24T16:20:45Z">
        <w:r w:rsidDel="00000000" w:rsidR="00000000" w:rsidRPr="00000000">
          <w:rPr>
            <w:sz w:val="24"/>
            <w:szCs w:val="24"/>
            <w:rtl w:val="0"/>
          </w:rPr>
          <w:t xml:space="preserve"> the</w:t>
        </w:r>
      </w:ins>
      <w:r w:rsidDel="00000000" w:rsidR="00000000" w:rsidRPr="00000000">
        <w:rPr>
          <w:sz w:val="24"/>
          <w:szCs w:val="24"/>
          <w:rtl w:val="0"/>
        </w:rPr>
        <w:t xml:space="preserve"> search results and potentially includ</w:t>
      </w:r>
      <w:ins w:author="rado stoyanov" w:id="36" w:date="2016-11-24T16:21:07Z">
        <w:r w:rsidDel="00000000" w:rsidR="00000000" w:rsidRPr="00000000">
          <w:rPr>
            <w:sz w:val="24"/>
            <w:szCs w:val="24"/>
            <w:rtl w:val="0"/>
          </w:rPr>
          <w:t xml:space="preserve">e</w:t>
        </w:r>
      </w:ins>
      <w:del w:author="rado stoyanov" w:id="36" w:date="2016-11-24T16:21:07Z">
        <w:r w:rsidDel="00000000" w:rsidR="00000000" w:rsidRPr="00000000">
          <w:rPr>
            <w:sz w:val="24"/>
            <w:szCs w:val="24"/>
            <w:rtl w:val="0"/>
          </w:rPr>
          <w:delText xml:space="preserve">ing</w:delText>
        </w:r>
      </w:del>
      <w:r w:rsidDel="00000000" w:rsidR="00000000" w:rsidRPr="00000000">
        <w:rPr>
          <w:sz w:val="24"/>
          <w:szCs w:val="24"/>
          <w:rtl w:val="0"/>
        </w:rPr>
        <w:t xml:space="preserve"> Latin and Middle Scots thesaurus</w:t>
      </w:r>
      <w:ins w:author="rado stoyanov" w:id="37" w:date="2016-11-24T16:21:39Z">
        <w:r w:rsidDel="00000000" w:rsidR="00000000" w:rsidRPr="00000000">
          <w:rPr>
            <w:sz w:val="24"/>
            <w:szCs w:val="24"/>
            <w:rtl w:val="0"/>
          </w:rPr>
          <w:t xml:space="preserve"> or dictionaries</w:t>
        </w:r>
      </w:ins>
      <w:del w:author="rado stoyanov" w:id="37" w:date="2016-11-24T16:21:39Z">
        <w:r w:rsidDel="00000000" w:rsidR="00000000" w:rsidRPr="00000000">
          <w:rPr>
            <w:sz w:val="24"/>
            <w:szCs w:val="24"/>
            <w:rtl w:val="0"/>
          </w:rPr>
          <w:delText xml:space="preserve"> in to Elasticsearch</w:delText>
        </w:r>
      </w:del>
      <w:r w:rsidDel="00000000" w:rsidR="00000000" w:rsidRPr="00000000">
        <w:rPr>
          <w:sz w:val="24"/>
          <w:szCs w:val="24"/>
          <w:rtl w:val="0"/>
        </w:rPr>
        <w:t xml:space="preserve">. </w:t>
      </w:r>
      <w:ins w:author="rado stoyanov" w:id="38" w:date="2016-11-24T16:22:54Z">
        <w:r w:rsidDel="00000000" w:rsidR="00000000" w:rsidRPr="00000000">
          <w:rPr>
            <w:sz w:val="24"/>
            <w:szCs w:val="24"/>
            <w:rtl w:val="0"/>
          </w:rPr>
          <w:t xml:space="preserve">During</w:t>
        </w:r>
      </w:ins>
      <w:del w:author="rado stoyanov" w:id="38" w:date="2016-11-24T16:22:54Z">
        <w:r w:rsidDel="00000000" w:rsidR="00000000" w:rsidRPr="00000000">
          <w:rPr>
            <w:sz w:val="24"/>
            <w:szCs w:val="24"/>
            <w:rtl w:val="0"/>
          </w:rPr>
          <w:delText xml:space="preserve">In</w:delText>
        </w:r>
      </w:del>
      <w:r w:rsidDel="00000000" w:rsidR="00000000" w:rsidRPr="00000000">
        <w:rPr>
          <w:sz w:val="24"/>
          <w:szCs w:val="24"/>
          <w:rtl w:val="0"/>
        </w:rPr>
        <w:t xml:space="preserve"> this time the storage layer</w:t>
      </w:r>
      <w:ins w:author="rado stoyanov" w:id="39" w:date="2016-11-24T16:22:14Z">
        <w:r w:rsidDel="00000000" w:rsidR="00000000" w:rsidRPr="00000000">
          <w:rPr>
            <w:sz w:val="24"/>
            <w:szCs w:val="24"/>
            <w:rtl w:val="0"/>
          </w:rPr>
          <w:t xml:space="preserve"> of the application</w:t>
        </w:r>
      </w:ins>
      <w:r w:rsidDel="00000000" w:rsidR="00000000" w:rsidRPr="00000000">
        <w:rPr>
          <w:sz w:val="24"/>
          <w:szCs w:val="24"/>
          <w:rtl w:val="0"/>
        </w:rPr>
        <w:t xml:space="preserve"> </w:t>
      </w:r>
      <w:ins w:author="rado stoyanov" w:id="40" w:date="2016-11-24T16:24:04Z">
        <w:r w:rsidDel="00000000" w:rsidR="00000000" w:rsidRPr="00000000">
          <w:rPr>
            <w:sz w:val="24"/>
            <w:szCs w:val="24"/>
            <w:rtl w:val="0"/>
          </w:rPr>
          <w:t xml:space="preserve">must</w:t>
        </w:r>
      </w:ins>
      <w:del w:author="rado stoyanov" w:id="40" w:date="2016-11-24T16:24:04Z">
        <w:r w:rsidDel="00000000" w:rsidR="00000000" w:rsidRPr="00000000">
          <w:rPr>
            <w:sz w:val="24"/>
            <w:szCs w:val="24"/>
            <w:rtl w:val="0"/>
          </w:rPr>
          <w:delText xml:space="preserve">need</w:delText>
        </w:r>
      </w:del>
      <w:r w:rsidDel="00000000" w:rsidR="00000000" w:rsidRPr="00000000">
        <w:rPr>
          <w:sz w:val="24"/>
          <w:szCs w:val="24"/>
          <w:rtl w:val="0"/>
        </w:rPr>
        <w:t xml:space="preserve"> </w:t>
      </w:r>
      <w:del w:author="rado stoyanov" w:id="41" w:date="2016-11-24T16:24:17Z">
        <w:r w:rsidDel="00000000" w:rsidR="00000000" w:rsidRPr="00000000">
          <w:rPr>
            <w:sz w:val="24"/>
            <w:szCs w:val="24"/>
            <w:rtl w:val="0"/>
          </w:rPr>
          <w:delText xml:space="preserve">to be </w:delText>
        </w:r>
      </w:del>
      <w:ins w:author="rado stoyanov" w:id="41" w:date="2016-11-24T16:24:17Z">
        <w:r w:rsidDel="00000000" w:rsidR="00000000" w:rsidRPr="00000000">
          <w:rPr>
            <w:sz w:val="24"/>
            <w:szCs w:val="24"/>
            <w:rtl w:val="0"/>
          </w:rPr>
          <w:t xml:space="preserve">be refined</w:t>
        </w:r>
      </w:ins>
      <w:del w:author="rado stoyanov" w:id="42" w:date="2016-11-24T16:22:24Z">
        <w:r w:rsidDel="00000000" w:rsidR="00000000" w:rsidRPr="00000000">
          <w:rPr>
            <w:sz w:val="24"/>
            <w:szCs w:val="24"/>
            <w:rtl w:val="0"/>
          </w:rPr>
          <w:delText xml:space="preserve">done</w:delText>
        </w:r>
      </w:del>
      <w:r w:rsidDel="00000000" w:rsidR="00000000" w:rsidRPr="00000000">
        <w:rPr>
          <w:sz w:val="24"/>
          <w:szCs w:val="24"/>
          <w:rtl w:val="0"/>
        </w:rPr>
        <w:t xml:space="preserve"> and tested.</w:t>
      </w:r>
    </w:p>
    <w:p w:rsidR="00000000" w:rsidDel="00000000" w:rsidP="00000000" w:rsidRDefault="00000000" w:rsidRPr="00000000">
      <w:pPr>
        <w:spacing w:line="240" w:lineRule="auto"/>
        <w:ind w:left="-20" w:firstLine="20"/>
        <w:contextualSpacing w:val="0"/>
      </w:pPr>
      <w:r w:rsidDel="00000000" w:rsidR="00000000" w:rsidRPr="00000000">
        <w:rPr>
          <w:sz w:val="24"/>
          <w:szCs w:val="24"/>
          <w:rtl w:val="0"/>
        </w:rPr>
        <w:tab/>
      </w:r>
      <w:ins w:author="rado stoyanov" w:id="43" w:date="2016-11-24T16:25:33Z">
        <w:r w:rsidDel="00000000" w:rsidR="00000000" w:rsidRPr="00000000">
          <w:rPr>
            <w:sz w:val="24"/>
            <w:szCs w:val="24"/>
            <w:rtl w:val="0"/>
          </w:rPr>
          <w:t xml:space="preserve">During</w:t>
        </w:r>
      </w:ins>
      <w:del w:author="rado stoyanov" w:id="43" w:date="2016-11-24T16:25:33Z">
        <w:r w:rsidDel="00000000" w:rsidR="00000000" w:rsidRPr="00000000">
          <w:rPr>
            <w:sz w:val="24"/>
            <w:szCs w:val="24"/>
            <w:rtl w:val="0"/>
          </w:rPr>
          <w:delText xml:space="preserve">In</w:delText>
        </w:r>
      </w:del>
      <w:r w:rsidDel="00000000" w:rsidR="00000000" w:rsidRPr="00000000">
        <w:rPr>
          <w:sz w:val="24"/>
          <w:szCs w:val="24"/>
          <w:rtl w:val="0"/>
        </w:rPr>
        <w:t xml:space="preserve"> the sixth stage</w:t>
      </w:r>
      <w:ins w:author="rado stoyanov" w:id="44" w:date="2016-11-24T16:25:50Z">
        <w:r w:rsidDel="00000000" w:rsidR="00000000" w:rsidRPr="00000000">
          <w:rPr>
            <w:sz w:val="24"/>
            <w:szCs w:val="24"/>
            <w:rtl w:val="0"/>
          </w:rPr>
          <w:t xml:space="preserve"> of the development process</w:t>
        </w:r>
      </w:ins>
      <w:r w:rsidDel="00000000" w:rsidR="00000000" w:rsidRPr="00000000">
        <w:rPr>
          <w:sz w:val="24"/>
          <w:szCs w:val="24"/>
          <w:rtl w:val="0"/>
        </w:rPr>
        <w:t xml:space="preserve">, the </w:t>
      </w:r>
      <w:ins w:author="rado stoyanov" w:id="45" w:date="2016-11-24T16:26:12Z">
        <w:r w:rsidDel="00000000" w:rsidR="00000000" w:rsidRPr="00000000">
          <w:rPr>
            <w:sz w:val="24"/>
            <w:szCs w:val="24"/>
            <w:rtl w:val="0"/>
          </w:rPr>
          <w:t xml:space="preserve">each module in the</w:t>
        </w:r>
      </w:ins>
      <w:del w:author="rado stoyanov" w:id="45" w:date="2016-11-24T16:26:12Z">
        <w:r w:rsidDel="00000000" w:rsidR="00000000" w:rsidRPr="00000000">
          <w:rPr>
            <w:sz w:val="24"/>
            <w:szCs w:val="24"/>
            <w:rtl w:val="0"/>
          </w:rPr>
          <w:delText xml:space="preserve">whole</w:delText>
        </w:r>
      </w:del>
      <w:r w:rsidDel="00000000" w:rsidR="00000000" w:rsidRPr="00000000">
        <w:rPr>
          <w:sz w:val="24"/>
          <w:szCs w:val="24"/>
          <w:rtl w:val="0"/>
        </w:rPr>
        <w:t xml:space="preserve"> application layer need to be </w:t>
      </w:r>
      <w:ins w:author="rado stoyanov" w:id="46" w:date="2016-11-24T16:27:30Z">
        <w:r w:rsidDel="00000000" w:rsidR="00000000" w:rsidRPr="00000000">
          <w:rPr>
            <w:sz w:val="24"/>
            <w:szCs w:val="24"/>
            <w:rtl w:val="0"/>
          </w:rPr>
          <w:t xml:space="preserve">refined</w:t>
        </w:r>
      </w:ins>
      <w:del w:author="rado stoyanov" w:id="46" w:date="2016-11-24T16:27:30Z">
        <w:r w:rsidDel="00000000" w:rsidR="00000000" w:rsidRPr="00000000">
          <w:rPr>
            <w:sz w:val="24"/>
            <w:szCs w:val="24"/>
            <w:rtl w:val="0"/>
          </w:rPr>
          <w:delText xml:space="preserve">finished</w:delText>
        </w:r>
      </w:del>
      <w:r w:rsidDel="00000000" w:rsidR="00000000" w:rsidRPr="00000000">
        <w:rPr>
          <w:sz w:val="24"/>
          <w:szCs w:val="24"/>
          <w:rtl w:val="0"/>
        </w:rPr>
        <w:t xml:space="preserve"> and tested</w:t>
      </w:r>
      <w:del w:author="rado stoyanov" w:id="47" w:date="2016-11-24T16:27:35Z">
        <w:r w:rsidDel="00000000" w:rsidR="00000000" w:rsidRPr="00000000">
          <w:rPr>
            <w:sz w:val="24"/>
            <w:szCs w:val="24"/>
            <w:rtl w:val="0"/>
          </w:rPr>
          <w:delText xml:space="preserve"> too</w:delText>
        </w:r>
      </w:del>
      <w:r w:rsidDel="00000000" w:rsidR="00000000" w:rsidRPr="00000000">
        <w:rPr>
          <w:sz w:val="24"/>
          <w:szCs w:val="24"/>
          <w:rtl w:val="0"/>
        </w:rPr>
        <w:t xml:space="preserve">. This</w:t>
      </w:r>
      <w:ins w:author="rado stoyanov" w:id="48" w:date="2016-11-24T16:28:27Z">
        <w:r w:rsidDel="00000000" w:rsidR="00000000" w:rsidRPr="00000000">
          <w:rPr>
            <w:sz w:val="24"/>
            <w:szCs w:val="24"/>
            <w:rtl w:val="0"/>
          </w:rPr>
          <w:t xml:space="preserve"> stage</w:t>
        </w:r>
      </w:ins>
      <w:r w:rsidDel="00000000" w:rsidR="00000000" w:rsidRPr="00000000">
        <w:rPr>
          <w:sz w:val="24"/>
          <w:szCs w:val="24"/>
          <w:rtl w:val="0"/>
        </w:rPr>
        <w:t xml:space="preserve"> also include</w:t>
      </w:r>
      <w:ins w:author="rado stoyanov" w:id="49" w:date="2016-11-24T16:28:36Z">
        <w:r w:rsidDel="00000000" w:rsidR="00000000" w:rsidRPr="00000000">
          <w:rPr>
            <w:sz w:val="24"/>
            <w:szCs w:val="24"/>
            <w:rtl w:val="0"/>
          </w:rPr>
          <w:t xml:space="preserve">s the</w:t>
        </w:r>
      </w:ins>
      <w:r w:rsidDel="00000000" w:rsidR="00000000" w:rsidRPr="00000000">
        <w:rPr>
          <w:sz w:val="24"/>
          <w:szCs w:val="24"/>
          <w:rtl w:val="0"/>
        </w:rPr>
        <w:t xml:space="preserve"> XML to JSON module</w:t>
      </w:r>
      <w:ins w:author="rado stoyanov" w:id="50" w:date="2016-11-24T16:29:13Z">
        <w:r w:rsidDel="00000000" w:rsidR="00000000" w:rsidRPr="00000000">
          <w:rPr>
            <w:sz w:val="24"/>
            <w:szCs w:val="24"/>
            <w:rtl w:val="0"/>
          </w:rPr>
          <w:t xml:space="preserve"> which is one of the core parts of the system</w:t>
        </w:r>
      </w:ins>
      <w:r w:rsidDel="00000000" w:rsidR="00000000" w:rsidRPr="00000000">
        <w:rPr>
          <w:sz w:val="24"/>
          <w:szCs w:val="24"/>
          <w:rtl w:val="0"/>
        </w:rPr>
        <w:t xml:space="preserve">. </w:t>
      </w:r>
      <w:ins w:author="rado stoyanov" w:id="51" w:date="2016-11-24T16:31:03Z">
        <w:r w:rsidDel="00000000" w:rsidR="00000000" w:rsidRPr="00000000">
          <w:rPr>
            <w:sz w:val="24"/>
            <w:szCs w:val="24"/>
            <w:rtl w:val="0"/>
          </w:rPr>
          <w:t xml:space="preserve">Once all the modules in this layer have been tested and refined </w:t>
        </w:r>
      </w:ins>
      <w:del w:author="rado stoyanov" w:id="51" w:date="2016-11-24T16:31:03Z">
        <w:r w:rsidDel="00000000" w:rsidR="00000000" w:rsidRPr="00000000">
          <w:rPr>
            <w:sz w:val="24"/>
            <w:szCs w:val="24"/>
            <w:rtl w:val="0"/>
          </w:rPr>
          <w:delText xml:space="preserve">Now it can begin</w:delText>
        </w:r>
      </w:del>
      <w:ins w:author="rado stoyanov" w:id="51" w:date="2016-11-24T16:31:03Z">
        <w:r w:rsidDel="00000000" w:rsidR="00000000" w:rsidRPr="00000000">
          <w:rPr>
            <w:sz w:val="24"/>
            <w:szCs w:val="24"/>
            <w:rtl w:val="0"/>
          </w:rPr>
          <w:t xml:space="preserve"> follows</w:t>
        </w:r>
      </w:ins>
      <w:r w:rsidDel="00000000" w:rsidR="00000000" w:rsidRPr="00000000">
        <w:rPr>
          <w:sz w:val="24"/>
          <w:szCs w:val="24"/>
          <w:rtl w:val="0"/>
        </w:rPr>
        <w:t xml:space="preserve"> the </w:t>
      </w:r>
      <w:ins w:author="rado stoyanov" w:id="52" w:date="2016-11-24T16:32:37Z">
        <w:r w:rsidDel="00000000" w:rsidR="00000000" w:rsidRPr="00000000">
          <w:rPr>
            <w:sz w:val="24"/>
            <w:szCs w:val="24"/>
            <w:rtl w:val="0"/>
          </w:rPr>
          <w:t xml:space="preserve">development</w:t>
        </w:r>
      </w:ins>
      <w:del w:author="rado stoyanov" w:id="52" w:date="2016-11-24T16:32:37Z">
        <w:r w:rsidDel="00000000" w:rsidR="00000000" w:rsidRPr="00000000">
          <w:rPr>
            <w:sz w:val="24"/>
            <w:szCs w:val="24"/>
            <w:rtl w:val="0"/>
          </w:rPr>
          <w:delText xml:space="preserve">work</w:delText>
        </w:r>
      </w:del>
      <w:r w:rsidDel="00000000" w:rsidR="00000000" w:rsidRPr="00000000">
        <w:rPr>
          <w:sz w:val="24"/>
          <w:szCs w:val="24"/>
          <w:rtl w:val="0"/>
        </w:rPr>
        <w:t xml:space="preserve"> </w:t>
      </w:r>
      <w:ins w:author="rado stoyanov" w:id="53" w:date="2016-11-24T16:32:45Z">
        <w:r w:rsidDel="00000000" w:rsidR="00000000" w:rsidRPr="00000000">
          <w:rPr>
            <w:sz w:val="24"/>
            <w:szCs w:val="24"/>
            <w:rtl w:val="0"/>
          </w:rPr>
          <w:t xml:space="preserve">of</w:t>
        </w:r>
      </w:ins>
      <w:del w:author="rado stoyanov" w:id="53" w:date="2016-11-24T16:32:45Z">
        <w:r w:rsidDel="00000000" w:rsidR="00000000" w:rsidRPr="00000000">
          <w:rPr>
            <w:sz w:val="24"/>
            <w:szCs w:val="24"/>
            <w:rtl w:val="0"/>
          </w:rPr>
          <w:delText xml:space="preserve">on</w:delText>
        </w:r>
      </w:del>
      <w:r w:rsidDel="00000000" w:rsidR="00000000" w:rsidRPr="00000000">
        <w:rPr>
          <w:sz w:val="24"/>
          <w:szCs w:val="24"/>
          <w:rtl w:val="0"/>
        </w:rPr>
        <w:t xml:space="preserve"> </w:t>
      </w:r>
      <w:ins w:author="rado stoyanov" w:id="54" w:date="2016-11-24T16:31:23Z">
        <w:r w:rsidDel="00000000" w:rsidR="00000000" w:rsidRPr="00000000">
          <w:rPr>
            <w:sz w:val="24"/>
            <w:szCs w:val="24"/>
            <w:rtl w:val="0"/>
          </w:rPr>
          <w:t xml:space="preserve">the </w:t>
        </w:r>
      </w:ins>
      <w:r w:rsidDel="00000000" w:rsidR="00000000" w:rsidRPr="00000000">
        <w:rPr>
          <w:sz w:val="24"/>
          <w:szCs w:val="24"/>
          <w:rtl w:val="0"/>
        </w:rPr>
        <w:t xml:space="preserve">presentation layer</w:t>
      </w:r>
      <w:del w:author="rado stoyanov" w:id="55" w:date="2016-11-24T16:31:59Z">
        <w:r w:rsidDel="00000000" w:rsidR="00000000" w:rsidRPr="00000000">
          <w:rPr>
            <w:sz w:val="24"/>
            <w:szCs w:val="24"/>
            <w:rtl w:val="0"/>
          </w:rPr>
          <w:delText xml:space="preserve"> and its tests</w:delText>
        </w:r>
      </w:del>
      <w:r w:rsidDel="00000000" w:rsidR="00000000" w:rsidRPr="00000000">
        <w:rPr>
          <w:sz w:val="24"/>
          <w:szCs w:val="24"/>
          <w:rtl w:val="0"/>
        </w:rPr>
        <w:t xml:space="preserve">.</w:t>
      </w:r>
      <w:ins w:author="rado stoyanov" w:id="56" w:date="2016-11-24T16:34:17Z">
        <w:r w:rsidDel="00000000" w:rsidR="00000000" w:rsidRPr="00000000">
          <w:rPr>
            <w:sz w:val="24"/>
            <w:szCs w:val="24"/>
            <w:rtl w:val="0"/>
          </w:rPr>
          <w:t xml:space="preserve"> Testing this layer requires close work with the client and approving each part of the user interface.</w:t>
        </w:r>
      </w:ins>
      <w:r w:rsidDel="00000000" w:rsidR="00000000" w:rsidRPr="00000000">
        <w:rPr>
          <w:rtl w:val="0"/>
        </w:rPr>
      </w:r>
    </w:p>
    <w:p w:rsidR="00000000" w:rsidDel="00000000" w:rsidP="00000000" w:rsidRDefault="00000000" w:rsidRPr="00000000">
      <w:pPr>
        <w:spacing w:line="240" w:lineRule="auto"/>
        <w:ind w:left="-20" w:firstLine="20"/>
        <w:contextualSpacing w:val="0"/>
      </w:pPr>
      <w:r w:rsidDel="00000000" w:rsidR="00000000" w:rsidRPr="00000000">
        <w:rPr>
          <w:sz w:val="24"/>
          <w:szCs w:val="24"/>
          <w:rtl w:val="0"/>
        </w:rPr>
        <w:tab/>
        <w:t xml:space="preserve">The seventh and also last stage is about </w:t>
      </w:r>
      <w:ins w:author="rado stoyanov" w:id="57" w:date="2016-11-24T16:34:53Z">
        <w:r w:rsidDel="00000000" w:rsidR="00000000" w:rsidRPr="00000000">
          <w:rPr>
            <w:sz w:val="24"/>
            <w:szCs w:val="24"/>
            <w:rtl w:val="0"/>
          </w:rPr>
          <w:t xml:space="preserve">refining</w:t>
        </w:r>
      </w:ins>
      <w:del w:author="rado stoyanov" w:id="57" w:date="2016-11-24T16:34:53Z">
        <w:r w:rsidDel="00000000" w:rsidR="00000000" w:rsidRPr="00000000">
          <w:rPr>
            <w:sz w:val="24"/>
            <w:szCs w:val="24"/>
            <w:rtl w:val="0"/>
          </w:rPr>
          <w:delText xml:space="preserve">finishing</w:delText>
        </w:r>
      </w:del>
      <w:r w:rsidDel="00000000" w:rsidR="00000000" w:rsidRPr="00000000">
        <w:rPr>
          <w:sz w:val="24"/>
          <w:szCs w:val="24"/>
          <w:rtl w:val="0"/>
        </w:rPr>
        <w:t xml:space="preserve"> </w:t>
      </w:r>
      <w:ins w:author="rado stoyanov" w:id="58" w:date="2016-11-24T16:35:20Z">
        <w:r w:rsidDel="00000000" w:rsidR="00000000" w:rsidRPr="00000000">
          <w:rPr>
            <w:sz w:val="24"/>
            <w:szCs w:val="24"/>
            <w:rtl w:val="0"/>
          </w:rPr>
          <w:t xml:space="preserve">and testing </w:t>
        </w:r>
      </w:ins>
      <w:r w:rsidDel="00000000" w:rsidR="00000000" w:rsidRPr="00000000">
        <w:rPr>
          <w:sz w:val="24"/>
          <w:szCs w:val="24"/>
          <w:rtl w:val="0"/>
        </w:rPr>
        <w:t xml:space="preserve">the presentation layer and writing </w:t>
      </w:r>
      <w:ins w:author="rado stoyanov" w:id="59" w:date="2016-11-24T16:35:48Z">
        <w:r w:rsidDel="00000000" w:rsidR="00000000" w:rsidRPr="00000000">
          <w:rPr>
            <w:sz w:val="24"/>
            <w:szCs w:val="24"/>
            <w:rtl w:val="0"/>
          </w:rPr>
          <w:t xml:space="preserve">user and technical </w:t>
        </w:r>
      </w:ins>
      <w:r w:rsidDel="00000000" w:rsidR="00000000" w:rsidRPr="00000000">
        <w:rPr>
          <w:sz w:val="24"/>
          <w:szCs w:val="24"/>
          <w:rtl w:val="0"/>
        </w:rPr>
        <w:t xml:space="preserve">documentation.</w:t>
      </w:r>
    </w:p>
    <w:p w:rsidR="00000000" w:rsidDel="00000000" w:rsidP="00000000" w:rsidRDefault="00000000" w:rsidRPr="00000000">
      <w:pPr>
        <w:spacing w:line="431.99999999999994" w:lineRule="auto"/>
        <w:ind w:left="-20" w:firstLine="20"/>
        <w:contextualSpacing w:val="0"/>
      </w:pPr>
      <w:r w:rsidDel="00000000" w:rsidR="00000000" w:rsidRPr="00000000">
        <w:rPr>
          <w:sz w:val="26"/>
          <w:szCs w:val="26"/>
          <w:rtl w:val="0"/>
        </w:rPr>
        <w:t xml:space="preserve">Schedule</w:t>
      </w:r>
    </w:p>
    <w:p w:rsidR="00000000" w:rsidDel="00000000" w:rsidP="00000000" w:rsidRDefault="00000000" w:rsidRPr="00000000">
      <w:pPr>
        <w:spacing w:line="431.99999999999994" w:lineRule="auto"/>
        <w:ind w:left="-20" w:firstLine="20"/>
        <w:contextualSpacing w:val="0"/>
        <w:jc w:val="center"/>
      </w:pPr>
      <w:r w:rsidDel="00000000" w:rsidR="00000000" w:rsidRPr="00000000">
        <w:rPr>
          <w:sz w:val="24"/>
          <w:szCs w:val="24"/>
          <w:rtl w:val="0"/>
        </w:rPr>
        <w:t xml:space="preserve">The schedule for </w:t>
      </w:r>
      <w:ins w:author="rado stoyanov" w:id="60" w:date="2016-11-24T16:37:28Z">
        <w:r w:rsidDel="00000000" w:rsidR="00000000" w:rsidRPr="00000000">
          <w:rPr>
            <w:sz w:val="24"/>
            <w:szCs w:val="24"/>
            <w:rtl w:val="0"/>
          </w:rPr>
          <w:t xml:space="preserve">the </w:t>
        </w:r>
      </w:ins>
      <w:r w:rsidDel="00000000" w:rsidR="00000000" w:rsidRPr="00000000">
        <w:rPr>
          <w:sz w:val="24"/>
          <w:szCs w:val="24"/>
          <w:rtl w:val="0"/>
        </w:rPr>
        <w:t xml:space="preserve">develop</w:t>
      </w:r>
      <w:ins w:author="rado stoyanov" w:id="61" w:date="2016-11-24T16:39:25Z">
        <w:r w:rsidDel="00000000" w:rsidR="00000000" w:rsidRPr="00000000">
          <w:rPr>
            <w:sz w:val="24"/>
            <w:szCs w:val="24"/>
            <w:rtl w:val="0"/>
          </w:rPr>
          <w:t xml:space="preserve">ment process of</w:t>
        </w:r>
      </w:ins>
      <w:del w:author="rado stoyanov" w:id="61" w:date="2016-11-24T16:39:25Z">
        <w:r w:rsidDel="00000000" w:rsidR="00000000" w:rsidRPr="00000000">
          <w:rPr>
            <w:sz w:val="24"/>
            <w:szCs w:val="24"/>
            <w:rtl w:val="0"/>
          </w:rPr>
          <w:delText xml:space="preserve">ing</w:delText>
        </w:r>
      </w:del>
      <w:r w:rsidDel="00000000" w:rsidR="00000000" w:rsidRPr="00000000">
        <w:rPr>
          <w:sz w:val="24"/>
          <w:szCs w:val="24"/>
          <w:rtl w:val="0"/>
        </w:rPr>
        <w:t xml:space="preserve"> this application is 10 weeks.</w:t>
      </w:r>
    </w:p>
    <w:p w:rsidR="00000000" w:rsidDel="00000000" w:rsidP="00000000" w:rsidRDefault="00000000" w:rsidRPr="00000000">
      <w:pPr>
        <w:numPr>
          <w:ilvl w:val="0"/>
          <w:numId w:val="2"/>
        </w:numPr>
        <w:spacing w:line="431.99999999999994" w:lineRule="auto"/>
        <w:ind w:left="720" w:hanging="360"/>
        <w:contextualSpacing w:val="1"/>
        <w:rPr>
          <w:sz w:val="24"/>
          <w:szCs w:val="24"/>
        </w:rPr>
        <w:pPrChange w:author="rado stoyanov" w:id="0" w:date="2016-11-24T16:40:46Z">
          <w:pPr>
            <w:numPr>
              <w:ilvl w:val="0"/>
              <w:numId w:val="10"/>
            </w:numPr>
            <w:spacing w:line="431.99999999999994" w:lineRule="auto"/>
            <w:ind w:left="720" w:hanging="360"/>
            <w:contextualSpacing w:val="1"/>
          </w:pPr>
        </w:pPrChange>
      </w:pPr>
      <w:del w:author="rado stoyanov" w:id="62" w:date="2016-11-24T16:40:52Z">
        <w:r w:rsidDel="00000000" w:rsidR="00000000" w:rsidRPr="00000000">
          <w:rPr>
            <w:sz w:val="24"/>
            <w:szCs w:val="24"/>
            <w:rtl w:val="0"/>
          </w:rPr>
          <w:delText xml:space="preserve">Week:</w:delText>
        </w:r>
      </w:del>
      <w:r w:rsidDel="00000000" w:rsidR="00000000" w:rsidRPr="00000000">
        <w:rPr>
          <w:sz w:val="24"/>
          <w:szCs w:val="24"/>
          <w:rtl w:val="0"/>
        </w:rPr>
        <w:t xml:space="preserve"> Install</w:t>
      </w:r>
      <w:del w:author="rado stoyanov" w:id="63" w:date="2016-11-24T16:54:29Z">
        <w:r w:rsidDel="00000000" w:rsidR="00000000" w:rsidRPr="00000000">
          <w:rPr>
            <w:sz w:val="24"/>
            <w:szCs w:val="24"/>
            <w:rtl w:val="0"/>
          </w:rPr>
          <w:delText xml:space="preserve">ing</w:delText>
        </w:r>
      </w:del>
      <w:ins w:author="rado stoyanov" w:id="63" w:date="2016-11-24T16:54:29Z">
        <w:r w:rsidDel="00000000" w:rsidR="00000000" w:rsidRPr="00000000">
          <w:rPr>
            <w:sz w:val="24"/>
            <w:szCs w:val="24"/>
            <w:rtl w:val="0"/>
          </w:rPr>
          <w:t xml:space="preserve"> and set up</w:t>
        </w:r>
      </w:ins>
      <w:r w:rsidDel="00000000" w:rsidR="00000000" w:rsidRPr="00000000">
        <w:rPr>
          <w:sz w:val="24"/>
          <w:szCs w:val="24"/>
          <w:rtl w:val="0"/>
        </w:rPr>
        <w:t xml:space="preserve"> dedicated Linux OS with Docker. Deploying separate </w:t>
      </w:r>
      <w:ins w:author="rado stoyanov" w:id="64" w:date="2016-11-24T16:50:16Z">
        <w:r w:rsidDel="00000000" w:rsidR="00000000" w:rsidRPr="00000000">
          <w:rPr>
            <w:sz w:val="24"/>
            <w:szCs w:val="24"/>
            <w:rtl w:val="0"/>
          </w:rPr>
          <w:t xml:space="preserve">docker</w:t>
        </w:r>
      </w:ins>
      <w:del w:author="rado stoyanov" w:id="64" w:date="2016-11-24T16:50:16Z">
        <w:r w:rsidDel="00000000" w:rsidR="00000000" w:rsidRPr="00000000">
          <w:rPr>
            <w:sz w:val="24"/>
            <w:szCs w:val="24"/>
            <w:rtl w:val="0"/>
          </w:rPr>
          <w:delText xml:space="preserve">linux</w:delText>
        </w:r>
      </w:del>
      <w:r w:rsidDel="00000000" w:rsidR="00000000" w:rsidRPr="00000000">
        <w:rPr>
          <w:sz w:val="24"/>
          <w:szCs w:val="24"/>
          <w:rtl w:val="0"/>
        </w:rPr>
        <w:t xml:space="preserve"> containers with Elasticsearch, PostgreSQL and Ruby on Rails</w:t>
      </w:r>
      <w:ins w:author="rado stoyanov" w:id="65" w:date="2016-11-24T16:58:37Z">
        <w:r w:rsidDel="00000000" w:rsidR="00000000" w:rsidRPr="00000000">
          <w:rPr>
            <w:sz w:val="24"/>
            <w:szCs w:val="24"/>
            <w:rtl w:val="0"/>
          </w:rPr>
          <w:t xml:space="preserve">.</w:t>
        </w:r>
      </w:ins>
      <w:r w:rsidDel="00000000" w:rsidR="00000000" w:rsidRPr="00000000">
        <w:rPr>
          <w:rtl w:val="0"/>
        </w:rPr>
      </w:r>
    </w:p>
    <w:p w:rsidR="00000000" w:rsidDel="00000000" w:rsidP="00000000" w:rsidRDefault="00000000" w:rsidRPr="00000000">
      <w:pPr>
        <w:numPr>
          <w:ilvl w:val="0"/>
          <w:numId w:val="2"/>
        </w:numPr>
        <w:spacing w:before="0" w:line="431.99999999999994" w:lineRule="auto"/>
        <w:ind w:left="720" w:hanging="360"/>
        <w:contextualSpacing w:val="1"/>
        <w:rPr>
          <w:sz w:val="24"/>
          <w:szCs w:val="24"/>
        </w:rPr>
        <w:pPrChange w:author="rado stoyanov" w:id="0" w:date="2016-11-24T16:40:46Z">
          <w:pPr>
            <w:numPr>
              <w:ilvl w:val="0"/>
              <w:numId w:val="10"/>
            </w:numPr>
            <w:spacing w:before="0" w:line="431.99999999999994" w:lineRule="auto"/>
            <w:ind w:left="720" w:hanging="360"/>
            <w:contextualSpacing w:val="1"/>
          </w:pPr>
        </w:pPrChange>
      </w:pPr>
      <w:del w:author="rado stoyanov" w:id="67" w:date="2016-11-24T16:40:57Z">
        <w:r w:rsidDel="00000000" w:rsidR="00000000" w:rsidRPr="00000000">
          <w:rPr>
            <w:sz w:val="24"/>
            <w:szCs w:val="24"/>
            <w:rtl w:val="0"/>
          </w:rPr>
          <w:delText xml:space="preserve">Week: </w:delText>
        </w:r>
      </w:del>
      <w:r w:rsidDel="00000000" w:rsidR="00000000" w:rsidRPr="00000000">
        <w:rPr>
          <w:sz w:val="24"/>
          <w:szCs w:val="24"/>
          <w:rtl w:val="0"/>
        </w:rPr>
        <w:t xml:space="preserve">Set</w:t>
      </w:r>
      <w:del w:author="rado stoyanov" w:id="68" w:date="2016-11-24T16:54:46Z">
        <w:r w:rsidDel="00000000" w:rsidR="00000000" w:rsidRPr="00000000">
          <w:rPr>
            <w:sz w:val="24"/>
            <w:szCs w:val="24"/>
            <w:rtl w:val="0"/>
          </w:rPr>
          <w:delText xml:space="preserve">ting</w:delText>
        </w:r>
      </w:del>
      <w:r w:rsidDel="00000000" w:rsidR="00000000" w:rsidRPr="00000000">
        <w:rPr>
          <w:sz w:val="24"/>
          <w:szCs w:val="24"/>
          <w:rtl w:val="0"/>
        </w:rPr>
        <w:t xml:space="preserve"> up Elasticsearch, PostgreSQL, Ruby on Rails with Puma webserver</w:t>
      </w:r>
      <w:ins w:author="rado stoyanov" w:id="69" w:date="2016-11-24T16:58:35Z">
        <w:r w:rsidDel="00000000" w:rsidR="00000000" w:rsidRPr="00000000">
          <w:rPr>
            <w:sz w:val="24"/>
            <w:szCs w:val="24"/>
            <w:rtl w:val="0"/>
          </w:rPr>
          <w:t xml:space="preserve">.</w:t>
        </w:r>
      </w:ins>
      <w:r w:rsidDel="00000000" w:rsidR="00000000" w:rsidRPr="00000000">
        <w:rPr>
          <w:rtl w:val="0"/>
        </w:rPr>
      </w:r>
    </w:p>
    <w:p w:rsidR="00000000" w:rsidDel="00000000" w:rsidP="00000000" w:rsidRDefault="00000000" w:rsidRPr="00000000">
      <w:pPr>
        <w:numPr>
          <w:ilvl w:val="0"/>
          <w:numId w:val="2"/>
        </w:numPr>
        <w:spacing w:before="0" w:line="431.99999999999994" w:lineRule="auto"/>
        <w:ind w:left="720" w:hanging="360"/>
        <w:contextualSpacing w:val="1"/>
        <w:rPr>
          <w:sz w:val="24"/>
          <w:szCs w:val="24"/>
        </w:rPr>
        <w:pPrChange w:author="rado stoyanov" w:id="0" w:date="2016-11-24T16:40:46Z">
          <w:pPr>
            <w:numPr>
              <w:ilvl w:val="0"/>
              <w:numId w:val="10"/>
            </w:numPr>
            <w:spacing w:before="0" w:line="431.99999999999994" w:lineRule="auto"/>
            <w:ind w:left="720" w:hanging="360"/>
            <w:contextualSpacing w:val="1"/>
          </w:pPr>
        </w:pPrChange>
      </w:pPr>
      <w:del w:author="rado stoyanov" w:id="70" w:date="2016-11-24T16:57:07Z">
        <w:r w:rsidDel="00000000" w:rsidR="00000000" w:rsidRPr="00000000">
          <w:rPr>
            <w:sz w:val="24"/>
            <w:szCs w:val="24"/>
            <w:rtl w:val="0"/>
          </w:rPr>
          <w:delText xml:space="preserve">Week: </w:delText>
        </w:r>
      </w:del>
      <w:ins w:author="rado stoyanov" w:id="70" w:date="2016-11-24T16:57:07Z">
        <w:del w:author="rado stoyanov" w:id="70" w:date="2016-11-24T16:57:07Z">
          <w:r w:rsidDel="00000000" w:rsidR="00000000" w:rsidRPr="00000000">
            <w:rPr>
              <w:sz w:val="24"/>
              <w:szCs w:val="24"/>
              <w:rtl w:val="0"/>
            </w:rPr>
            <w:delText xml:space="preserve">W</w:delText>
          </w:r>
        </w:del>
      </w:ins>
      <w:del w:author="rado stoyanov" w:id="70" w:date="2016-11-24T16:57:07Z">
        <w:r w:rsidDel="00000000" w:rsidR="00000000" w:rsidRPr="00000000">
          <w:rPr>
            <w:sz w:val="24"/>
            <w:szCs w:val="24"/>
            <w:rtl w:val="0"/>
          </w:rPr>
          <w:delText xml:space="preserve">Set</w:delText>
        </w:r>
        <w:r w:rsidDel="00000000" w:rsidR="00000000" w:rsidRPr="00000000">
          <w:rPr>
            <w:sz w:val="24"/>
            <w:szCs w:val="24"/>
            <w:rtl w:val="0"/>
          </w:rPr>
          <w:delText xml:space="preserve">ting</w:delText>
        </w:r>
        <w:r w:rsidDel="00000000" w:rsidR="00000000" w:rsidRPr="00000000">
          <w:rPr>
            <w:sz w:val="24"/>
            <w:szCs w:val="24"/>
            <w:rtl w:val="0"/>
          </w:rPr>
          <w:delText xml:space="preserve"> up Elasticsearch and w</w:delText>
        </w:r>
      </w:del>
      <w:ins w:author="rado stoyanov" w:id="70" w:date="2016-11-24T16:57:07Z">
        <w:r w:rsidDel="00000000" w:rsidR="00000000" w:rsidRPr="00000000">
          <w:rPr>
            <w:sz w:val="24"/>
            <w:szCs w:val="24"/>
            <w:rtl w:val="0"/>
          </w:rPr>
          <w:t xml:space="preserve">W</w:t>
        </w:r>
      </w:ins>
      <w:r w:rsidDel="00000000" w:rsidR="00000000" w:rsidRPr="00000000">
        <w:rPr>
          <w:sz w:val="24"/>
          <w:szCs w:val="24"/>
          <w:rtl w:val="0"/>
        </w:rPr>
        <w:t xml:space="preserve">riting storage layer modules with</w:t>
      </w:r>
      <w:ins w:author="rado stoyanov" w:id="71" w:date="2016-11-24T16:57:23Z">
        <w:r w:rsidDel="00000000" w:rsidR="00000000" w:rsidRPr="00000000">
          <w:rPr>
            <w:sz w:val="24"/>
            <w:szCs w:val="24"/>
            <w:rtl w:val="0"/>
          </w:rPr>
          <w:t xml:space="preserve"> corresponding</w:t>
        </w:r>
      </w:ins>
      <w:r w:rsidDel="00000000" w:rsidR="00000000" w:rsidRPr="00000000">
        <w:rPr>
          <w:sz w:val="24"/>
          <w:szCs w:val="24"/>
          <w:rtl w:val="0"/>
        </w:rPr>
        <w:t xml:space="preserve"> tests</w:t>
      </w:r>
      <w:ins w:author="rado stoyanov" w:id="72" w:date="2016-11-24T16:58:32Z">
        <w:r w:rsidDel="00000000" w:rsidR="00000000" w:rsidRPr="00000000">
          <w:rPr>
            <w:sz w:val="24"/>
            <w:szCs w:val="24"/>
            <w:rtl w:val="0"/>
          </w:rPr>
          <w:t xml:space="preserve"> and readjust Elasticsearch.</w:t>
        </w:r>
      </w:ins>
      <w:r w:rsidDel="00000000" w:rsidR="00000000" w:rsidRPr="00000000">
        <w:rPr>
          <w:rtl w:val="0"/>
        </w:rPr>
      </w:r>
    </w:p>
    <w:p w:rsidR="00000000" w:rsidDel="00000000" w:rsidP="00000000" w:rsidRDefault="00000000" w:rsidRPr="00000000">
      <w:pPr>
        <w:numPr>
          <w:ilvl w:val="0"/>
          <w:numId w:val="2"/>
        </w:numPr>
        <w:spacing w:before="0" w:line="431.99999999999994" w:lineRule="auto"/>
        <w:ind w:left="720" w:hanging="360"/>
        <w:contextualSpacing w:val="1"/>
        <w:rPr>
          <w:sz w:val="24"/>
          <w:szCs w:val="24"/>
        </w:rPr>
        <w:pPrChange w:author="rado stoyanov" w:id="0" w:date="2016-11-24T16:40:46Z">
          <w:pPr>
            <w:numPr>
              <w:ilvl w:val="0"/>
              <w:numId w:val="10"/>
            </w:numPr>
            <w:spacing w:before="0" w:line="431.99999999999994" w:lineRule="auto"/>
            <w:ind w:left="720" w:hanging="360"/>
            <w:contextualSpacing w:val="1"/>
          </w:pPr>
        </w:pPrChange>
      </w:pPr>
      <w:del w:author="rado stoyanov" w:id="73" w:date="2016-11-24T16:41:06Z">
        <w:r w:rsidDel="00000000" w:rsidR="00000000" w:rsidRPr="00000000">
          <w:rPr>
            <w:sz w:val="24"/>
            <w:szCs w:val="24"/>
            <w:rtl w:val="0"/>
          </w:rPr>
          <w:delText xml:space="preserve">Week: </w:delText>
        </w:r>
      </w:del>
      <w:r w:rsidDel="00000000" w:rsidR="00000000" w:rsidRPr="00000000">
        <w:rPr>
          <w:sz w:val="24"/>
          <w:szCs w:val="24"/>
          <w:rtl w:val="0"/>
        </w:rPr>
        <w:t xml:space="preserve">Test</w:t>
      </w:r>
      <w:del w:author="rado stoyanov" w:id="74" w:date="2016-11-24T17:01:43Z">
        <w:r w:rsidDel="00000000" w:rsidR="00000000" w:rsidRPr="00000000">
          <w:rPr>
            <w:sz w:val="24"/>
            <w:szCs w:val="24"/>
            <w:rtl w:val="0"/>
          </w:rPr>
          <w:delText xml:space="preserve">ing</w:delText>
        </w:r>
      </w:del>
      <w:r w:rsidDel="00000000" w:rsidR="00000000" w:rsidRPr="00000000">
        <w:rPr>
          <w:sz w:val="24"/>
          <w:szCs w:val="24"/>
          <w:rtl w:val="0"/>
        </w:rPr>
        <w:t xml:space="preserve"> Elasticsearch and </w:t>
      </w:r>
      <w:ins w:author="rado stoyanov" w:id="75" w:date="2016-11-24T16:59:19Z">
        <w:r w:rsidDel="00000000" w:rsidR="00000000" w:rsidRPr="00000000">
          <w:rPr>
            <w:sz w:val="24"/>
            <w:szCs w:val="24"/>
            <w:rtl w:val="0"/>
          </w:rPr>
          <w:t xml:space="preserve">refine</w:t>
        </w:r>
      </w:ins>
      <w:del w:author="rado stoyanov" w:id="75" w:date="2016-11-24T16:59:19Z">
        <w:r w:rsidDel="00000000" w:rsidR="00000000" w:rsidRPr="00000000">
          <w:rPr>
            <w:sz w:val="24"/>
            <w:szCs w:val="24"/>
            <w:rtl w:val="0"/>
          </w:rPr>
          <w:delText xml:space="preserve">finishing</w:delText>
        </w:r>
      </w:del>
      <w:r w:rsidDel="00000000" w:rsidR="00000000" w:rsidRPr="00000000">
        <w:rPr>
          <w:sz w:val="24"/>
          <w:szCs w:val="24"/>
          <w:rtl w:val="0"/>
        </w:rPr>
        <w:t xml:space="preserve"> the</w:t>
      </w:r>
      <w:ins w:author="rado stoyanov" w:id="76" w:date="2016-11-24T16:59:32Z">
        <w:r w:rsidDel="00000000" w:rsidR="00000000" w:rsidRPr="00000000">
          <w:rPr>
            <w:sz w:val="24"/>
            <w:szCs w:val="24"/>
            <w:rtl w:val="0"/>
          </w:rPr>
          <w:t xml:space="preserve"> </w:t>
        </w:r>
      </w:ins>
      <w:del w:author="rado stoyanov" w:id="76" w:date="2016-11-24T16:59:32Z">
        <w:r w:rsidDel="00000000" w:rsidR="00000000" w:rsidRPr="00000000">
          <w:rPr>
            <w:sz w:val="24"/>
            <w:szCs w:val="24"/>
            <w:rtl w:val="0"/>
          </w:rPr>
          <w:delText xml:space="preserve"> work on </w:delText>
        </w:r>
      </w:del>
      <w:r w:rsidDel="00000000" w:rsidR="00000000" w:rsidRPr="00000000">
        <w:rPr>
          <w:sz w:val="24"/>
          <w:szCs w:val="24"/>
          <w:rtl w:val="0"/>
        </w:rPr>
        <w:t xml:space="preserve">storage layer. Start develop</w:t>
      </w:r>
      <w:ins w:author="rado stoyanov" w:id="77" w:date="2016-11-24T17:00:01Z">
        <w:r w:rsidDel="00000000" w:rsidR="00000000" w:rsidRPr="00000000">
          <w:rPr>
            <w:sz w:val="24"/>
            <w:szCs w:val="24"/>
            <w:rtl w:val="0"/>
          </w:rPr>
          <w:t xml:space="preserve">ment</w:t>
        </w:r>
      </w:ins>
      <w:del w:author="rado stoyanov" w:id="77" w:date="2016-11-24T17:00:01Z">
        <w:r w:rsidDel="00000000" w:rsidR="00000000" w:rsidRPr="00000000">
          <w:rPr>
            <w:sz w:val="24"/>
            <w:szCs w:val="24"/>
            <w:rtl w:val="0"/>
          </w:rPr>
          <w:delText xml:space="preserve">ing</w:delText>
        </w:r>
      </w:del>
      <w:ins w:author="rado stoyanov" w:id="77" w:date="2016-11-24T17:00:01Z">
        <w:r w:rsidDel="00000000" w:rsidR="00000000" w:rsidRPr="00000000">
          <w:rPr>
            <w:sz w:val="24"/>
            <w:szCs w:val="24"/>
            <w:rtl w:val="0"/>
          </w:rPr>
          <w:t xml:space="preserve"> of the</w:t>
        </w:r>
      </w:ins>
      <w:r w:rsidDel="00000000" w:rsidR="00000000" w:rsidRPr="00000000">
        <w:rPr>
          <w:sz w:val="24"/>
          <w:szCs w:val="24"/>
          <w:rtl w:val="0"/>
        </w:rPr>
        <w:t xml:space="preserve"> application layer and its tests.</w:t>
      </w:r>
    </w:p>
    <w:p w:rsidR="00000000" w:rsidDel="00000000" w:rsidP="00000000" w:rsidRDefault="00000000" w:rsidRPr="00000000">
      <w:pPr>
        <w:numPr>
          <w:ilvl w:val="0"/>
          <w:numId w:val="2"/>
        </w:numPr>
        <w:spacing w:before="0" w:line="431.99999999999994" w:lineRule="auto"/>
        <w:ind w:left="720" w:hanging="360"/>
        <w:contextualSpacing w:val="1"/>
        <w:rPr>
          <w:sz w:val="24"/>
          <w:szCs w:val="24"/>
        </w:rPr>
        <w:pPrChange w:author="rado stoyanov" w:id="0" w:date="2016-11-24T16:40:46Z">
          <w:pPr>
            <w:numPr>
              <w:ilvl w:val="0"/>
              <w:numId w:val="10"/>
            </w:numPr>
            <w:spacing w:before="0" w:line="431.99999999999994" w:lineRule="auto"/>
            <w:ind w:left="720" w:hanging="360"/>
            <w:contextualSpacing w:val="1"/>
          </w:pPr>
        </w:pPrChange>
      </w:pPr>
      <w:del w:author="rado stoyanov" w:id="78" w:date="2016-11-24T17:04:31Z">
        <w:r w:rsidDel="00000000" w:rsidR="00000000" w:rsidRPr="00000000">
          <w:rPr>
            <w:sz w:val="24"/>
            <w:szCs w:val="24"/>
            <w:rtl w:val="0"/>
          </w:rPr>
          <w:delText xml:space="preserve">Week: Tuning up Elasticsearch, f</w:delText>
        </w:r>
      </w:del>
      <w:ins w:author="rado stoyanov" w:id="78" w:date="2016-11-24T17:04:31Z">
        <w:del w:author="rado stoyanov" w:id="78" w:date="2016-11-24T17:04:31Z">
          <w:r w:rsidDel="00000000" w:rsidR="00000000" w:rsidRPr="00000000">
            <w:rPr>
              <w:sz w:val="24"/>
              <w:szCs w:val="24"/>
              <w:rtl w:val="0"/>
            </w:rPr>
            <w:delText xml:space="preserve">TestF</w:delText>
          </w:r>
        </w:del>
      </w:ins>
      <w:del w:author="rado stoyanov" w:id="78" w:date="2016-11-24T17:04:31Z">
        <w:r w:rsidDel="00000000" w:rsidR="00000000" w:rsidRPr="00000000">
          <w:rPr>
            <w:sz w:val="24"/>
            <w:szCs w:val="24"/>
            <w:rtl w:val="0"/>
          </w:rPr>
          <w:delText xml:space="preserve">inishing</w:delText>
        </w:r>
      </w:del>
      <w:ins w:author="rado stoyanov" w:id="78" w:date="2016-11-24T17:04:31Z">
        <w:r w:rsidDel="00000000" w:rsidR="00000000" w:rsidRPr="00000000">
          <w:rPr>
            <w:sz w:val="24"/>
            <w:szCs w:val="24"/>
            <w:rtl w:val="0"/>
          </w:rPr>
          <w:t xml:space="preserve">Test and refine the</w:t>
        </w:r>
      </w:ins>
      <w:r w:rsidDel="00000000" w:rsidR="00000000" w:rsidRPr="00000000">
        <w:rPr>
          <w:sz w:val="24"/>
          <w:szCs w:val="24"/>
          <w:rtl w:val="0"/>
        </w:rPr>
        <w:t xml:space="preserve"> application layer</w:t>
      </w:r>
      <w:ins w:author="rado stoyanov" w:id="79" w:date="2016-11-24T17:04:54Z">
        <w:r w:rsidDel="00000000" w:rsidR="00000000" w:rsidRPr="00000000">
          <w:rPr>
            <w:sz w:val="24"/>
            <w:szCs w:val="24"/>
            <w:rtl w:val="0"/>
          </w:rPr>
          <w:t xml:space="preserve">.</w:t>
        </w:r>
      </w:ins>
      <w:del w:author="rado stoyanov" w:id="79" w:date="2016-11-24T17:04:54Z">
        <w:r w:rsidDel="00000000" w:rsidR="00000000" w:rsidRPr="00000000">
          <w:rPr>
            <w:sz w:val="24"/>
            <w:szCs w:val="24"/>
            <w:rtl w:val="0"/>
          </w:rPr>
          <w:delText xml:space="preserve"> and </w:delText>
        </w:r>
      </w:del>
      <w:ins w:author="rado stoyanov" w:id="79" w:date="2016-11-24T17:04:54Z">
        <w:del w:author="rado stoyanov" w:id="79" w:date="2016-11-24T17:04:54Z">
          <w:r w:rsidDel="00000000" w:rsidR="00000000" w:rsidRPr="00000000">
            <w:rPr>
              <w:sz w:val="24"/>
              <w:szCs w:val="24"/>
              <w:rtl w:val="0"/>
            </w:rPr>
            <w:delText xml:space="preserve">S</w:delText>
          </w:r>
        </w:del>
      </w:ins>
      <w:del w:author="rado stoyanov" w:id="79" w:date="2016-11-24T17:04:54Z">
        <w:r w:rsidDel="00000000" w:rsidR="00000000" w:rsidRPr="00000000">
          <w:rPr>
            <w:sz w:val="24"/>
            <w:szCs w:val="24"/>
            <w:rtl w:val="0"/>
          </w:rPr>
          <w:delText xml:space="preserve">s</w:delText>
        </w:r>
      </w:del>
      <w:ins w:author="rado stoyanov" w:id="79" w:date="2016-11-24T17:04:54Z">
        <w:r w:rsidDel="00000000" w:rsidR="00000000" w:rsidRPr="00000000">
          <w:rPr>
            <w:sz w:val="24"/>
            <w:szCs w:val="24"/>
            <w:rtl w:val="0"/>
          </w:rPr>
          <w:t xml:space="preserve">S</w:t>
        </w:r>
      </w:ins>
      <w:r w:rsidDel="00000000" w:rsidR="00000000" w:rsidRPr="00000000">
        <w:rPr>
          <w:sz w:val="24"/>
          <w:szCs w:val="24"/>
          <w:rtl w:val="0"/>
        </w:rPr>
        <w:t xml:space="preserve">tart wor</w:t>
      </w:r>
      <w:ins w:author="rado stoyanov" w:id="80" w:date="2016-11-24T17:04:43Z">
        <w:r w:rsidDel="00000000" w:rsidR="00000000" w:rsidRPr="00000000">
          <w:rPr>
            <w:sz w:val="24"/>
            <w:szCs w:val="24"/>
            <w:rtl w:val="0"/>
          </w:rPr>
          <w:t xml:space="preserve">k</w:t>
        </w:r>
      </w:ins>
      <w:del w:author="rado stoyanov" w:id="80" w:date="2016-11-24T17:04:43Z">
        <w:r w:rsidDel="00000000" w:rsidR="00000000" w:rsidRPr="00000000">
          <w:rPr>
            <w:sz w:val="24"/>
            <w:szCs w:val="24"/>
            <w:rtl w:val="0"/>
          </w:rPr>
          <w:delText xml:space="preserve">king</w:delText>
        </w:r>
      </w:del>
      <w:r w:rsidDel="00000000" w:rsidR="00000000" w:rsidRPr="00000000">
        <w:rPr>
          <w:sz w:val="24"/>
          <w:szCs w:val="24"/>
          <w:rtl w:val="0"/>
        </w:rPr>
        <w:t xml:space="preserve"> on presentation layer and design of the </w:t>
      </w:r>
      <w:ins w:author="rado stoyanov" w:id="81" w:date="2016-11-24T17:05:10Z">
        <w:r w:rsidDel="00000000" w:rsidR="00000000" w:rsidRPr="00000000">
          <w:rPr>
            <w:sz w:val="24"/>
            <w:szCs w:val="24"/>
            <w:rtl w:val="0"/>
          </w:rPr>
          <w:t xml:space="preserve">User </w:t>
        </w:r>
      </w:ins>
      <w:r w:rsidDel="00000000" w:rsidR="00000000" w:rsidRPr="00000000">
        <w:rPr>
          <w:sz w:val="24"/>
          <w:szCs w:val="24"/>
          <w:rtl w:val="0"/>
        </w:rPr>
        <w:t xml:space="preserve">interface.</w:t>
      </w:r>
    </w:p>
    <w:p w:rsidR="00000000" w:rsidDel="00000000" w:rsidP="00000000" w:rsidRDefault="00000000" w:rsidRPr="00000000">
      <w:pPr>
        <w:numPr>
          <w:ilvl w:val="0"/>
          <w:numId w:val="2"/>
        </w:numPr>
        <w:spacing w:before="0" w:line="431.99999999999994" w:lineRule="auto"/>
        <w:ind w:left="720" w:hanging="360"/>
        <w:contextualSpacing w:val="1"/>
        <w:rPr>
          <w:sz w:val="24"/>
          <w:szCs w:val="24"/>
        </w:rPr>
        <w:pPrChange w:author="rado stoyanov" w:id="0" w:date="2016-11-24T16:40:46Z">
          <w:pPr>
            <w:numPr>
              <w:ilvl w:val="0"/>
              <w:numId w:val="10"/>
            </w:numPr>
            <w:spacing w:before="0" w:line="431.99999999999994" w:lineRule="auto"/>
            <w:ind w:left="720" w:hanging="360"/>
            <w:contextualSpacing w:val="1"/>
          </w:pPr>
        </w:pPrChange>
      </w:pPr>
      <w:del w:author="rado stoyanov" w:id="82" w:date="2016-11-24T16:41:18Z">
        <w:r w:rsidDel="00000000" w:rsidR="00000000" w:rsidRPr="00000000">
          <w:rPr>
            <w:sz w:val="24"/>
            <w:szCs w:val="24"/>
            <w:rtl w:val="0"/>
          </w:rPr>
          <w:delText xml:space="preserve">Week: </w:delText>
        </w:r>
      </w:del>
      <w:r w:rsidDel="00000000" w:rsidR="00000000" w:rsidRPr="00000000">
        <w:rPr>
          <w:sz w:val="24"/>
          <w:szCs w:val="24"/>
          <w:rtl w:val="0"/>
        </w:rPr>
        <w:t xml:space="preserve">Set up Nginx web-server “in front of” the Ruby on Rails application. Test</w:t>
      </w:r>
      <w:del w:author="rado stoyanov" w:id="83" w:date="2016-11-24T17:05:43Z">
        <w:r w:rsidDel="00000000" w:rsidR="00000000" w:rsidRPr="00000000">
          <w:rPr>
            <w:sz w:val="24"/>
            <w:szCs w:val="24"/>
            <w:rtl w:val="0"/>
          </w:rPr>
          <w:delText xml:space="preserve">ing</w:delText>
        </w:r>
      </w:del>
      <w:r w:rsidDel="00000000" w:rsidR="00000000" w:rsidRPr="00000000">
        <w:rPr>
          <w:sz w:val="24"/>
          <w:szCs w:val="24"/>
          <w:rtl w:val="0"/>
        </w:rPr>
        <w:t xml:space="preserve"> security and performance. Start </w:t>
      </w:r>
      <w:ins w:author="rado stoyanov" w:id="84" w:date="2016-11-24T17:06:33Z">
        <w:r w:rsidDel="00000000" w:rsidR="00000000" w:rsidRPr="00000000">
          <w:rPr>
            <w:sz w:val="24"/>
            <w:szCs w:val="24"/>
            <w:rtl w:val="0"/>
          </w:rPr>
          <w:t xml:space="preserve">writing user and technical</w:t>
        </w:r>
      </w:ins>
      <w:del w:author="rado stoyanov" w:id="84" w:date="2016-11-24T17:06:33Z">
        <w:r w:rsidDel="00000000" w:rsidR="00000000" w:rsidRPr="00000000">
          <w:rPr>
            <w:sz w:val="24"/>
            <w:szCs w:val="24"/>
            <w:rtl w:val="0"/>
          </w:rPr>
          <w:delText xml:space="preserve">writing</w:delText>
        </w:r>
      </w:del>
      <w:r w:rsidDel="00000000" w:rsidR="00000000" w:rsidRPr="00000000">
        <w:rPr>
          <w:sz w:val="24"/>
          <w:szCs w:val="24"/>
          <w:rtl w:val="0"/>
        </w:rPr>
        <w:t xml:space="preserve"> documentation</w:t>
      </w:r>
      <w:del w:author="rado stoyanov" w:id="85" w:date="2016-11-24T17:06:37Z">
        <w:r w:rsidDel="00000000" w:rsidR="00000000" w:rsidRPr="00000000">
          <w:rPr>
            <w:sz w:val="24"/>
            <w:szCs w:val="24"/>
            <w:rtl w:val="0"/>
          </w:rPr>
          <w:delText xml:space="preserve"> for admin users</w:delText>
        </w:r>
      </w:del>
      <w:r w:rsidDel="00000000" w:rsidR="00000000" w:rsidRPr="00000000">
        <w:rPr>
          <w:sz w:val="24"/>
          <w:szCs w:val="24"/>
          <w:rtl w:val="0"/>
        </w:rPr>
        <w:t xml:space="preserve">.</w:t>
      </w:r>
    </w:p>
    <w:p w:rsidR="00000000" w:rsidDel="00000000" w:rsidP="00000000" w:rsidRDefault="00000000" w:rsidRPr="00000000">
      <w:pPr>
        <w:numPr>
          <w:ilvl w:val="0"/>
          <w:numId w:val="2"/>
        </w:numPr>
        <w:spacing w:before="0" w:line="431.99999999999994" w:lineRule="auto"/>
        <w:ind w:left="720" w:hanging="360"/>
        <w:contextualSpacing w:val="1"/>
        <w:rPr>
          <w:sz w:val="24"/>
          <w:szCs w:val="24"/>
        </w:rPr>
        <w:pPrChange w:author="rado stoyanov" w:id="0" w:date="2016-11-24T16:40:46Z">
          <w:pPr>
            <w:numPr>
              <w:ilvl w:val="0"/>
              <w:numId w:val="10"/>
            </w:numPr>
            <w:spacing w:before="0" w:line="431.99999999999994" w:lineRule="auto"/>
            <w:ind w:left="720" w:hanging="360"/>
            <w:contextualSpacing w:val="1"/>
          </w:pPr>
        </w:pPrChange>
      </w:pPr>
      <w:del w:author="rado stoyanov" w:id="86" w:date="2016-11-24T16:41:23Z">
        <w:r w:rsidDel="00000000" w:rsidR="00000000" w:rsidRPr="00000000">
          <w:rPr>
            <w:sz w:val="24"/>
            <w:szCs w:val="24"/>
            <w:rtl w:val="0"/>
          </w:rPr>
          <w:delText xml:space="preserve">Week: </w:delText>
        </w:r>
      </w:del>
      <w:r w:rsidDel="00000000" w:rsidR="00000000" w:rsidRPr="00000000">
        <w:rPr>
          <w:sz w:val="24"/>
          <w:szCs w:val="24"/>
          <w:rtl w:val="0"/>
        </w:rPr>
        <w:t xml:space="preserve">Major meeting with client, receiving feedback on user interface and implementing changes.</w:t>
      </w:r>
    </w:p>
    <w:p w:rsidR="00000000" w:rsidDel="00000000" w:rsidP="00000000" w:rsidRDefault="00000000" w:rsidRPr="00000000">
      <w:pPr>
        <w:numPr>
          <w:ilvl w:val="0"/>
          <w:numId w:val="2"/>
        </w:numPr>
        <w:spacing w:before="0" w:line="431.99999999999994" w:lineRule="auto"/>
        <w:ind w:left="720" w:hanging="360"/>
        <w:contextualSpacing w:val="1"/>
        <w:rPr>
          <w:sz w:val="24"/>
          <w:szCs w:val="24"/>
        </w:rPr>
        <w:pPrChange w:author="rado stoyanov" w:id="0" w:date="2016-11-24T16:40:46Z">
          <w:pPr>
            <w:numPr>
              <w:ilvl w:val="0"/>
              <w:numId w:val="10"/>
            </w:numPr>
            <w:spacing w:before="0" w:line="431.99999999999994" w:lineRule="auto"/>
            <w:ind w:left="720" w:hanging="360"/>
            <w:contextualSpacing w:val="1"/>
          </w:pPr>
        </w:pPrChange>
      </w:pPr>
      <w:del w:author="rado stoyanov" w:id="87" w:date="2016-11-24T16:41:27Z">
        <w:r w:rsidDel="00000000" w:rsidR="00000000" w:rsidRPr="00000000">
          <w:rPr>
            <w:sz w:val="24"/>
            <w:szCs w:val="24"/>
            <w:rtl w:val="0"/>
          </w:rPr>
          <w:delText xml:space="preserve">Week: </w:delText>
        </w:r>
      </w:del>
      <w:r w:rsidDel="00000000" w:rsidR="00000000" w:rsidRPr="00000000">
        <w:rPr>
          <w:sz w:val="24"/>
          <w:szCs w:val="24"/>
          <w:rtl w:val="0"/>
        </w:rPr>
        <w:t xml:space="preserve">Writing </w:t>
      </w:r>
      <w:ins w:author="rado stoyanov" w:id="88" w:date="2016-11-24T16:47:59Z">
        <w:r w:rsidDel="00000000" w:rsidR="00000000" w:rsidRPr="00000000">
          <w:rPr>
            <w:sz w:val="24"/>
            <w:szCs w:val="24"/>
            <w:rtl w:val="0"/>
          </w:rPr>
          <w:t xml:space="preserve">user and technical </w:t>
        </w:r>
      </w:ins>
      <w:r w:rsidDel="00000000" w:rsidR="00000000" w:rsidRPr="00000000">
        <w:rPr>
          <w:sz w:val="24"/>
          <w:szCs w:val="24"/>
          <w:rtl w:val="0"/>
        </w:rPr>
        <w:t xml:space="preserve">documentation</w:t>
      </w:r>
      <w:del w:author="rado stoyanov" w:id="89" w:date="2016-11-24T16:47:49Z">
        <w:r w:rsidDel="00000000" w:rsidR="00000000" w:rsidRPr="00000000">
          <w:rPr>
            <w:sz w:val="24"/>
            <w:szCs w:val="24"/>
            <w:rtl w:val="0"/>
          </w:rPr>
          <w:delText xml:space="preserve"> for end user</w:delText>
        </w:r>
      </w:del>
      <w:r w:rsidDel="00000000" w:rsidR="00000000" w:rsidRPr="00000000">
        <w:rPr>
          <w:sz w:val="24"/>
          <w:szCs w:val="24"/>
          <w:rtl w:val="0"/>
        </w:rPr>
        <w:t xml:space="preserve">.</w:t>
      </w:r>
    </w:p>
    <w:p w:rsidR="00000000" w:rsidDel="00000000" w:rsidP="00000000" w:rsidRDefault="00000000" w:rsidRPr="00000000">
      <w:pPr>
        <w:numPr>
          <w:ilvl w:val="0"/>
          <w:numId w:val="2"/>
        </w:numPr>
        <w:spacing w:before="0" w:line="431.99999999999994" w:lineRule="auto"/>
        <w:ind w:left="720" w:hanging="360"/>
        <w:contextualSpacing w:val="1"/>
        <w:rPr>
          <w:sz w:val="24"/>
          <w:szCs w:val="24"/>
        </w:rPr>
        <w:pPrChange w:author="rado stoyanov" w:id="0" w:date="2016-11-24T16:40:46Z">
          <w:pPr>
            <w:numPr>
              <w:ilvl w:val="0"/>
              <w:numId w:val="10"/>
            </w:numPr>
            <w:spacing w:before="0" w:line="431.99999999999994" w:lineRule="auto"/>
            <w:ind w:left="720" w:hanging="360"/>
            <w:contextualSpacing w:val="1"/>
          </w:pPr>
        </w:pPrChange>
      </w:pPr>
      <w:del w:author="rado stoyanov" w:id="90" w:date="2016-11-24T16:47:16Z">
        <w:r w:rsidDel="00000000" w:rsidR="00000000" w:rsidRPr="00000000">
          <w:rPr>
            <w:sz w:val="24"/>
            <w:szCs w:val="24"/>
            <w:rtl w:val="0"/>
          </w:rPr>
          <w:delText xml:space="preserve">Week: </w:delText>
        </w:r>
      </w:del>
      <w:ins w:author="rado stoyanov" w:id="90" w:date="2016-11-24T16:47:16Z">
        <w:del w:author="rado stoyanov" w:id="90" w:date="2016-11-24T16:47:16Z">
          <w:r w:rsidDel="00000000" w:rsidR="00000000" w:rsidRPr="00000000">
            <w:rPr>
              <w:sz w:val="24"/>
              <w:szCs w:val="24"/>
              <w:rtl w:val="0"/>
            </w:rPr>
            <w:delText xml:space="preserve">P</w:delText>
          </w:r>
        </w:del>
      </w:ins>
      <w:del w:author="rado stoyanov" w:id="90" w:date="2016-11-24T16:47:16Z">
        <w:r w:rsidDel="00000000" w:rsidR="00000000" w:rsidRPr="00000000">
          <w:rPr>
            <w:sz w:val="24"/>
            <w:szCs w:val="24"/>
            <w:rtl w:val="0"/>
          </w:rPr>
          <w:delText xml:space="preserve">pr</w:delText>
        </w:r>
      </w:del>
      <w:ins w:author="rado stoyanov" w:id="90" w:date="2016-11-24T16:47:16Z">
        <w:r w:rsidDel="00000000" w:rsidR="00000000" w:rsidRPr="00000000">
          <w:rPr>
            <w:sz w:val="24"/>
            <w:szCs w:val="24"/>
            <w:rtl w:val="0"/>
          </w:rPr>
          <w:t xml:space="preserve">Pr</w:t>
        </w:r>
      </w:ins>
      <w:r w:rsidDel="00000000" w:rsidR="00000000" w:rsidRPr="00000000">
        <w:rPr>
          <w:sz w:val="24"/>
          <w:szCs w:val="24"/>
          <w:rtl w:val="0"/>
        </w:rPr>
        <w:t xml:space="preserve">oviding access to documents </w:t>
      </w:r>
      <w:ins w:author="rado stoyanov" w:id="91" w:date="2016-11-24T16:49:07Z">
        <w:r w:rsidDel="00000000" w:rsidR="00000000" w:rsidRPr="00000000">
          <w:rPr>
            <w:sz w:val="24"/>
            <w:szCs w:val="24"/>
            <w:rtl w:val="0"/>
          </w:rPr>
          <w:t xml:space="preserve">via</w:t>
        </w:r>
      </w:ins>
      <w:del w:author="rado stoyanov" w:id="91" w:date="2016-11-24T16:49:07Z">
        <w:r w:rsidDel="00000000" w:rsidR="00000000" w:rsidRPr="00000000">
          <w:rPr>
            <w:sz w:val="24"/>
            <w:szCs w:val="24"/>
            <w:rtl w:val="0"/>
          </w:rPr>
          <w:delText xml:space="preserve">and testing</w:delText>
        </w:r>
      </w:del>
      <w:r w:rsidDel="00000000" w:rsidR="00000000" w:rsidRPr="00000000">
        <w:rPr>
          <w:sz w:val="24"/>
          <w:szCs w:val="24"/>
          <w:rtl w:val="0"/>
        </w:rPr>
        <w:t xml:space="preserve"> Clarin API </w:t>
      </w:r>
      <w:ins w:author="rado stoyanov" w:id="92" w:date="2016-11-24T17:07:18Z">
        <w:r w:rsidDel="00000000" w:rsidR="00000000" w:rsidRPr="00000000">
          <w:rPr>
            <w:sz w:val="24"/>
            <w:szCs w:val="24"/>
            <w:rtl w:val="0"/>
          </w:rPr>
          <w:t xml:space="preserve"> and test the </w:t>
        </w:r>
      </w:ins>
      <w:r w:rsidDel="00000000" w:rsidR="00000000" w:rsidRPr="00000000">
        <w:rPr>
          <w:sz w:val="24"/>
          <w:szCs w:val="24"/>
          <w:rtl w:val="0"/>
        </w:rPr>
        <w:t xml:space="preserve">communication</w:t>
      </w:r>
      <w:ins w:author="rado stoyanov" w:id="93" w:date="2016-11-24T17:07:31Z">
        <w:r w:rsidDel="00000000" w:rsidR="00000000" w:rsidRPr="00000000">
          <w:rPr>
            <w:sz w:val="24"/>
            <w:szCs w:val="24"/>
            <w:rtl w:val="0"/>
          </w:rPr>
          <w:t xml:space="preserve"> with the Clarin Project</w:t>
        </w:r>
      </w:ins>
      <w:r w:rsidDel="00000000" w:rsidR="00000000" w:rsidRPr="00000000">
        <w:rPr>
          <w:sz w:val="24"/>
          <w:szCs w:val="24"/>
          <w:rtl w:val="0"/>
        </w:rPr>
        <w:t xml:space="preserve">.</w:t>
      </w:r>
    </w:p>
    <w:p w:rsidR="00000000" w:rsidDel="00000000" w:rsidP="00000000" w:rsidRDefault="00000000" w:rsidRPr="00000000">
      <w:pPr>
        <w:numPr>
          <w:ilvl w:val="0"/>
          <w:numId w:val="2"/>
        </w:numPr>
        <w:spacing w:before="0" w:line="431.99999999999994" w:lineRule="auto"/>
        <w:ind w:left="720" w:hanging="360"/>
        <w:contextualSpacing w:val="1"/>
        <w:rPr>
          <w:sz w:val="24"/>
          <w:szCs w:val="24"/>
        </w:rPr>
        <w:pPrChange w:author="rado stoyanov" w:id="0" w:date="2016-11-24T16:40:46Z">
          <w:pPr>
            <w:numPr>
              <w:ilvl w:val="0"/>
              <w:numId w:val="10"/>
            </w:numPr>
            <w:spacing w:before="0" w:line="431.99999999999994" w:lineRule="auto"/>
            <w:ind w:left="720" w:hanging="360"/>
            <w:contextualSpacing w:val="1"/>
          </w:pPr>
        </w:pPrChange>
      </w:pPr>
      <w:del w:author="rado stoyanov" w:id="94" w:date="2016-11-24T16:41:38Z">
        <w:r w:rsidDel="00000000" w:rsidR="00000000" w:rsidRPr="00000000">
          <w:rPr>
            <w:sz w:val="24"/>
            <w:szCs w:val="24"/>
            <w:rtl w:val="0"/>
          </w:rPr>
          <w:delText xml:space="preserve">Week: </w:delText>
        </w:r>
      </w:del>
      <w:r w:rsidDel="00000000" w:rsidR="00000000" w:rsidRPr="00000000">
        <w:rPr>
          <w:sz w:val="24"/>
          <w:szCs w:val="24"/>
          <w:rtl w:val="0"/>
        </w:rPr>
        <w:t xml:space="preserve">Application will be delivered and  presented to the customers.</w:t>
      </w:r>
    </w:p>
    <w:p w:rsidR="00000000" w:rsidDel="00000000" w:rsidP="00000000" w:rsidRDefault="00000000" w:rsidRPr="00000000">
      <w:pPr>
        <w:spacing w:line="431.99999999999994" w:lineRule="auto"/>
        <w:ind w:left="0" w:firstLine="0"/>
        <w:contextualSpacing w:val="0"/>
      </w:pPr>
      <w:r w:rsidDel="00000000" w:rsidR="00000000" w:rsidRPr="00000000">
        <w:rPr>
          <w:sz w:val="26"/>
          <w:szCs w:val="26"/>
          <w:rtl w:val="0"/>
        </w:rPr>
        <w:t xml:space="preserve">Milestones</w:t>
      </w:r>
    </w:p>
    <w:p w:rsidR="00000000" w:rsidDel="00000000" w:rsidP="00000000" w:rsidRDefault="00000000" w:rsidRPr="00000000">
      <w:pPr>
        <w:numPr>
          <w:ilvl w:val="0"/>
          <w:numId w:val="7"/>
        </w:numPr>
        <w:spacing w:line="431.99999999999994" w:lineRule="auto"/>
        <w:ind w:left="720" w:hanging="360"/>
        <w:contextualSpacing w:val="1"/>
        <w:rPr>
          <w:sz w:val="24"/>
          <w:szCs w:val="24"/>
        </w:rPr>
      </w:pPr>
      <w:r w:rsidDel="00000000" w:rsidR="00000000" w:rsidRPr="00000000">
        <w:rPr>
          <w:sz w:val="24"/>
          <w:szCs w:val="24"/>
          <w:rtl w:val="0"/>
        </w:rPr>
        <w:t xml:space="preserve">Setting up server with Docker, Elasticsearch, PostgreSQL and Ruby on Rails</w:t>
      </w:r>
    </w:p>
    <w:p w:rsidR="00000000" w:rsidDel="00000000" w:rsidP="00000000" w:rsidRDefault="00000000" w:rsidRPr="00000000">
      <w:pPr>
        <w:numPr>
          <w:ilvl w:val="0"/>
          <w:numId w:val="7"/>
        </w:numPr>
        <w:spacing w:before="0" w:line="431.99999999999994" w:lineRule="auto"/>
        <w:ind w:left="720" w:hanging="360"/>
        <w:contextualSpacing w:val="1"/>
        <w:rPr>
          <w:sz w:val="24"/>
          <w:szCs w:val="24"/>
        </w:rPr>
      </w:pPr>
      <w:r w:rsidDel="00000000" w:rsidR="00000000" w:rsidRPr="00000000">
        <w:rPr>
          <w:sz w:val="24"/>
          <w:szCs w:val="24"/>
          <w:rtl w:val="0"/>
        </w:rPr>
        <w:t xml:space="preserve">Elasticsearch is tuned up for this application purposes</w:t>
      </w:r>
    </w:p>
    <w:p w:rsidR="00000000" w:rsidDel="00000000" w:rsidP="00000000" w:rsidRDefault="00000000" w:rsidRPr="00000000">
      <w:pPr>
        <w:numPr>
          <w:ilvl w:val="0"/>
          <w:numId w:val="7"/>
        </w:numPr>
        <w:spacing w:before="0" w:line="431.99999999999994" w:lineRule="auto"/>
        <w:ind w:left="720" w:hanging="360"/>
        <w:contextualSpacing w:val="1"/>
        <w:rPr>
          <w:sz w:val="24"/>
          <w:szCs w:val="24"/>
        </w:rPr>
      </w:pPr>
      <w:r w:rsidDel="00000000" w:rsidR="00000000" w:rsidRPr="00000000">
        <w:rPr>
          <w:sz w:val="24"/>
          <w:szCs w:val="24"/>
          <w:rtl w:val="0"/>
        </w:rPr>
        <w:t xml:space="preserve">Pass all tests for storage layer</w:t>
      </w:r>
    </w:p>
    <w:p w:rsidR="00000000" w:rsidDel="00000000" w:rsidP="00000000" w:rsidRDefault="00000000" w:rsidRPr="00000000">
      <w:pPr>
        <w:numPr>
          <w:ilvl w:val="0"/>
          <w:numId w:val="7"/>
        </w:numPr>
        <w:spacing w:before="0" w:line="431.99999999999994" w:lineRule="auto"/>
        <w:ind w:left="720" w:hanging="360"/>
        <w:contextualSpacing w:val="1"/>
        <w:rPr>
          <w:sz w:val="24"/>
          <w:szCs w:val="24"/>
        </w:rPr>
      </w:pPr>
      <w:r w:rsidDel="00000000" w:rsidR="00000000" w:rsidRPr="00000000">
        <w:rPr>
          <w:sz w:val="24"/>
          <w:szCs w:val="24"/>
          <w:rtl w:val="0"/>
        </w:rPr>
        <w:t xml:space="preserve">Pass all tests for application layer</w:t>
      </w:r>
    </w:p>
    <w:p w:rsidR="00000000" w:rsidDel="00000000" w:rsidP="00000000" w:rsidRDefault="00000000" w:rsidRPr="00000000">
      <w:pPr>
        <w:numPr>
          <w:ilvl w:val="0"/>
          <w:numId w:val="7"/>
        </w:numPr>
        <w:spacing w:before="0" w:line="431.99999999999994" w:lineRule="auto"/>
        <w:ind w:left="720" w:hanging="360"/>
        <w:contextualSpacing w:val="1"/>
        <w:rPr>
          <w:sz w:val="24"/>
          <w:szCs w:val="24"/>
        </w:rPr>
      </w:pPr>
      <w:r w:rsidDel="00000000" w:rsidR="00000000" w:rsidRPr="00000000">
        <w:rPr>
          <w:sz w:val="24"/>
          <w:szCs w:val="24"/>
          <w:rtl w:val="0"/>
        </w:rPr>
        <w:t xml:space="preserve">Pass all tests for presentation layer</w:t>
      </w:r>
    </w:p>
    <w:p w:rsidR="00000000" w:rsidDel="00000000" w:rsidP="00000000" w:rsidRDefault="00000000" w:rsidRPr="00000000">
      <w:pPr>
        <w:numPr>
          <w:ilvl w:val="0"/>
          <w:numId w:val="7"/>
        </w:numPr>
        <w:spacing w:before="0" w:line="431.99999999999994" w:lineRule="auto"/>
        <w:ind w:left="720" w:hanging="360"/>
        <w:contextualSpacing w:val="1"/>
        <w:rPr>
          <w:sz w:val="24"/>
          <w:szCs w:val="24"/>
        </w:rPr>
      </w:pPr>
      <w:r w:rsidDel="00000000" w:rsidR="00000000" w:rsidRPr="00000000">
        <w:rPr>
          <w:sz w:val="24"/>
          <w:szCs w:val="24"/>
          <w:rtl w:val="0"/>
        </w:rPr>
        <w:t xml:space="preserve">Documentation for admin users is done</w:t>
      </w:r>
    </w:p>
    <w:p w:rsidR="00000000" w:rsidDel="00000000" w:rsidP="00000000" w:rsidRDefault="00000000" w:rsidRPr="00000000">
      <w:pPr>
        <w:numPr>
          <w:ilvl w:val="0"/>
          <w:numId w:val="7"/>
        </w:numPr>
        <w:spacing w:before="0" w:line="431.99999999999994" w:lineRule="auto"/>
        <w:ind w:left="720" w:hanging="360"/>
        <w:contextualSpacing w:val="1"/>
        <w:rPr>
          <w:sz w:val="24"/>
          <w:szCs w:val="24"/>
        </w:rPr>
      </w:pPr>
      <w:r w:rsidDel="00000000" w:rsidR="00000000" w:rsidRPr="00000000">
        <w:rPr>
          <w:sz w:val="24"/>
          <w:szCs w:val="24"/>
          <w:rtl w:val="0"/>
        </w:rPr>
        <w:t xml:space="preserve">Satisfied customer</w:t>
      </w:r>
    </w:p>
    <w:p w:rsidR="00000000" w:rsidDel="00000000" w:rsidP="00000000" w:rsidRDefault="00000000" w:rsidRPr="00000000">
      <w:pPr>
        <w:spacing w:line="431.99999999999994" w:lineRule="auto"/>
        <w:ind w:left="0" w:firstLine="0"/>
        <w:contextualSpacing w:val="0"/>
      </w:pPr>
      <w:r w:rsidDel="00000000" w:rsidR="00000000" w:rsidRPr="00000000">
        <w:rPr>
          <w:sz w:val="26"/>
          <w:szCs w:val="26"/>
          <w:rtl w:val="0"/>
        </w:rPr>
        <w:t xml:space="preserve">Budget</w:t>
      </w:r>
    </w:p>
    <w:p w:rsidR="00000000" w:rsidDel="00000000" w:rsidP="00000000" w:rsidRDefault="00000000" w:rsidRPr="00000000">
      <w:pPr>
        <w:spacing w:line="431.99999999999994" w:lineRule="auto"/>
        <w:ind w:left="0" w:firstLine="0"/>
        <w:contextualSpacing w:val="0"/>
      </w:pPr>
      <w:r w:rsidDel="00000000" w:rsidR="00000000" w:rsidRPr="00000000">
        <w:rPr>
          <w:sz w:val="24"/>
          <w:szCs w:val="24"/>
          <w:rtl w:val="0"/>
        </w:rPr>
        <w:t xml:space="preserve">The application was expected to be designed, developed and documented within 5 months and the overall budget is approximately £46,229.</w:t>
      </w:r>
    </w:p>
    <w:p w:rsidR="00000000" w:rsidDel="00000000" w:rsidP="00000000" w:rsidRDefault="00000000" w:rsidRPr="00000000">
      <w:pPr>
        <w:numPr>
          <w:ilvl w:val="0"/>
          <w:numId w:val="9"/>
        </w:numPr>
        <w:spacing w:line="431.99999999999994" w:lineRule="auto"/>
        <w:ind w:left="720" w:hanging="360"/>
        <w:contextualSpacing w:val="1"/>
        <w:rPr>
          <w:sz w:val="24"/>
          <w:szCs w:val="24"/>
        </w:rPr>
      </w:pPr>
      <w:r w:rsidDel="00000000" w:rsidR="00000000" w:rsidRPr="00000000">
        <w:rPr>
          <w:sz w:val="24"/>
          <w:szCs w:val="24"/>
          <w:rtl w:val="0"/>
        </w:rPr>
        <w:t xml:space="preserve">Expense for labour is £16,000</w:t>
      </w:r>
    </w:p>
    <w:p w:rsidR="00000000" w:rsidDel="00000000" w:rsidP="00000000" w:rsidRDefault="00000000" w:rsidRPr="00000000">
      <w:pPr>
        <w:numPr>
          <w:ilvl w:val="0"/>
          <w:numId w:val="4"/>
        </w:numPr>
        <w:spacing w:before="0" w:line="288" w:lineRule="auto"/>
        <w:ind w:left="720" w:hanging="360"/>
        <w:contextualSpacing w:val="1"/>
        <w:rPr>
          <w:sz w:val="24"/>
          <w:szCs w:val="24"/>
        </w:rPr>
      </w:pPr>
      <w:r w:rsidDel="00000000" w:rsidR="00000000" w:rsidRPr="00000000">
        <w:rPr>
          <w:sz w:val="24"/>
          <w:szCs w:val="24"/>
          <w:rtl w:val="0"/>
        </w:rPr>
        <w:t xml:space="preserve">Expense for rent is £10,500</w:t>
      </w:r>
    </w:p>
    <w:p w:rsidR="00000000" w:rsidDel="00000000" w:rsidP="00000000" w:rsidRDefault="00000000" w:rsidRPr="00000000">
      <w:pPr>
        <w:numPr>
          <w:ilvl w:val="0"/>
          <w:numId w:val="4"/>
        </w:numPr>
        <w:spacing w:before="0" w:line="288" w:lineRule="auto"/>
        <w:ind w:left="720" w:hanging="360"/>
        <w:contextualSpacing w:val="1"/>
        <w:rPr>
          <w:sz w:val="24"/>
          <w:szCs w:val="24"/>
        </w:rPr>
      </w:pPr>
      <w:r w:rsidDel="00000000" w:rsidR="00000000" w:rsidRPr="00000000">
        <w:rPr>
          <w:sz w:val="24"/>
          <w:szCs w:val="24"/>
          <w:rtl w:val="0"/>
        </w:rPr>
        <w:t xml:space="preserve">Hardware depreciation is about £340</w:t>
      </w:r>
    </w:p>
    <w:p w:rsidR="00000000" w:rsidDel="00000000" w:rsidP="00000000" w:rsidRDefault="00000000" w:rsidRPr="00000000">
      <w:pPr>
        <w:numPr>
          <w:ilvl w:val="0"/>
          <w:numId w:val="4"/>
        </w:numPr>
        <w:spacing w:before="0" w:line="288" w:lineRule="auto"/>
        <w:ind w:left="720" w:hanging="360"/>
        <w:contextualSpacing w:val="1"/>
        <w:rPr>
          <w:rFonts w:ascii="Arial" w:cs="Arial" w:eastAsia="Arial" w:hAnsi="Arial"/>
        </w:rPr>
      </w:pPr>
      <w:r w:rsidDel="00000000" w:rsidR="00000000" w:rsidRPr="00000000">
        <w:rPr>
          <w:sz w:val="24"/>
          <w:szCs w:val="24"/>
          <w:rtl w:val="0"/>
        </w:rPr>
        <w:t xml:space="preserve">Marketing and Advertising £ 384</w:t>
      </w:r>
    </w:p>
    <w:p w:rsidR="00000000" w:rsidDel="00000000" w:rsidP="00000000" w:rsidRDefault="00000000" w:rsidRPr="00000000">
      <w:pPr>
        <w:numPr>
          <w:ilvl w:val="0"/>
          <w:numId w:val="6"/>
        </w:numPr>
        <w:spacing w:line="288" w:lineRule="auto"/>
        <w:ind w:left="720" w:hanging="360"/>
        <w:contextualSpacing w:val="1"/>
        <w:rPr>
          <w:sz w:val="24"/>
          <w:szCs w:val="24"/>
        </w:rPr>
      </w:pPr>
      <w:r w:rsidDel="00000000" w:rsidR="00000000" w:rsidRPr="00000000">
        <w:rPr>
          <w:sz w:val="24"/>
          <w:szCs w:val="24"/>
          <w:rtl w:val="0"/>
        </w:rPr>
        <w:t xml:space="preserve">Accounting and Bookkeeping Services £300</w:t>
      </w:r>
    </w:p>
    <w:p w:rsidR="00000000" w:rsidDel="00000000" w:rsidP="00000000" w:rsidRDefault="00000000" w:rsidRPr="00000000">
      <w:pPr>
        <w:numPr>
          <w:ilvl w:val="0"/>
          <w:numId w:val="6"/>
        </w:numPr>
        <w:spacing w:before="0" w:line="288" w:lineRule="auto"/>
        <w:ind w:left="720" w:hanging="360"/>
        <w:contextualSpacing w:val="1"/>
        <w:rPr>
          <w:sz w:val="24"/>
          <w:szCs w:val="24"/>
        </w:rPr>
      </w:pPr>
      <w:r w:rsidDel="00000000" w:rsidR="00000000" w:rsidRPr="00000000">
        <w:rPr>
          <w:sz w:val="24"/>
          <w:szCs w:val="24"/>
          <w:rtl w:val="0"/>
        </w:rPr>
        <w:t xml:space="preserve">Legal Advice £5 000.</w:t>
      </w:r>
    </w:p>
    <w:p w:rsidR="00000000" w:rsidDel="00000000" w:rsidP="00000000" w:rsidRDefault="00000000" w:rsidRPr="00000000">
      <w:pPr>
        <w:numPr>
          <w:ilvl w:val="0"/>
          <w:numId w:val="3"/>
        </w:numPr>
        <w:spacing w:before="0" w:line="288" w:lineRule="auto"/>
        <w:ind w:left="720" w:hanging="360"/>
        <w:contextualSpacing w:val="1"/>
        <w:rPr>
          <w:sz w:val="24"/>
          <w:szCs w:val="24"/>
        </w:rPr>
      </w:pPr>
      <w:r w:rsidDel="00000000" w:rsidR="00000000" w:rsidRPr="00000000">
        <w:rPr>
          <w:sz w:val="24"/>
          <w:szCs w:val="24"/>
          <w:rtl w:val="0"/>
        </w:rPr>
        <w:t xml:space="preserve">Travelling Costs £6 000.</w:t>
      </w:r>
    </w:p>
    <w:p w:rsidR="00000000" w:rsidDel="00000000" w:rsidP="00000000" w:rsidRDefault="00000000" w:rsidRPr="00000000">
      <w:pPr>
        <w:numPr>
          <w:ilvl w:val="0"/>
          <w:numId w:val="3"/>
        </w:numPr>
        <w:spacing w:before="0" w:line="288" w:lineRule="auto"/>
        <w:ind w:left="720" w:hanging="360"/>
        <w:contextualSpacing w:val="1"/>
        <w:rPr>
          <w:sz w:val="24"/>
          <w:szCs w:val="24"/>
          <w:u w:val="none"/>
        </w:rPr>
      </w:pPr>
      <w:r w:rsidDel="00000000" w:rsidR="00000000" w:rsidRPr="00000000">
        <w:rPr>
          <w:sz w:val="24"/>
          <w:szCs w:val="24"/>
          <w:rtl w:val="0"/>
        </w:rPr>
        <w:t xml:space="preserve">Reserve 20%</w:t>
      </w:r>
    </w:p>
    <w:p w:rsidR="00000000" w:rsidDel="00000000" w:rsidP="00000000" w:rsidRDefault="00000000" w:rsidRPr="00000000">
      <w:pPr>
        <w:spacing w:before="0" w:line="288" w:lineRule="auto"/>
        <w:ind w:left="0" w:firstLine="0"/>
        <w:contextualSpacing w:val="0"/>
      </w:pPr>
      <w:r w:rsidDel="00000000" w:rsidR="00000000" w:rsidRPr="00000000">
        <w:rPr>
          <w:rtl w:val="0"/>
        </w:rPr>
      </w:r>
    </w:p>
    <w:sectPr>
      <w:headerReference r:id="rId7" w:type="default"/>
      <w:headerReference r:id="rId8" w:type="first"/>
      <w:footerReference r:id="rId9" w:type="first"/>
      <w:footerReference r:id="rId10" w:type="default"/>
      <w:pgSz w:h="15840" w:w="12240"/>
      <w:pgMar w:bottom="1440" w:top="1440" w:left="1440" w:right="144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Marcel Zak" w:id="7" w:date="2016-11-24T01:43:1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is not true. I will need to delete it.</w:t>
      </w:r>
    </w:p>
  </w:comment>
  <w:comment w:author="Cameron Beck" w:id="8" w:date="2016-11-24T01:43:1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It will contain the xml files that the user will be able to download I thought</w:t>
      </w:r>
    </w:p>
  </w:comment>
  <w:comment w:author="rado stoyanov" w:id="6" w:date="2016-11-24T15:44:4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"application" to "applications"</w:t>
      </w:r>
    </w:p>
  </w:comment>
  <w:comment w:author="rado stoyanov" w:id="5" w:date="2016-11-24T15:44:0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change "used on" to "used by"</w:t>
      </w:r>
    </w:p>
  </w:comment>
  <w:comment w:author="Cameron Beck" w:id="1" w:date="2016-11-24T01:38:1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will be achieved by</w:t>
      </w:r>
    </w:p>
  </w:comment>
  <w:comment w:author="Cameron Beck" w:id="0" w:date="2016-11-24T01:37:0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is a specialist</w:t>
      </w:r>
    </w:p>
  </w:comment>
  <w:comment w:author="Cameron Beck" w:id="3" w:date="2016-11-24T01:41:3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think you should briefly explain what that is (I had to google it)</w:t>
      </w:r>
    </w:p>
  </w:comment>
  <w:comment w:author="Cameron Beck" w:id="2" w:date="2016-11-24T01:39:4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how often do you think it will be necessary to have these meetings?</w:t>
      </w:r>
    </w:p>
  </w:comment>
  <w:comment w:author="Cameron Beck" w:id="9" w:date="2016-11-24T01:45:5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all seems pretty good to me, however i'm guessing this does not include Rado's part yet?</w:t>
      </w:r>
    </w:p>
  </w:comment>
  <w:comment w:author="Cameron Beck" w:id="4" w:date="2016-11-24T01:47:4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Perhaps mention that even if mistakes are made in developing the GUi that corrections can be carried out quickly because of the technology were using eg rails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before="0" w:line="240" w:lineRule="auto"/>
      <w:contextualSpacing w:val="0"/>
    </w:pPr>
    <w:r w:rsidDel="00000000" w:rsidR="00000000" w:rsidRPr="00000000">
      <w:drawing>
        <wp:inline distB="114300" distT="114300" distL="114300" distR="114300">
          <wp:extent cx="5943600" cy="25400"/>
          <wp:effectExtent b="0" l="0" r="0" t="0"/>
          <wp:docPr id="1" name="image03.png" title="horizontal line"/>
          <a:graphic>
            <a:graphicData uri="http://schemas.openxmlformats.org/drawingml/2006/picture">
              <pic:pic>
                <pic:nvPicPr>
                  <pic:cNvPr id="0" name="image03.png" title="horizontal line"/>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ind w:firstLine="75"/>
      <w:contextualSpacing w:val="0"/>
    </w:pPr>
    <w:fldSimple w:instr="PAGE" w:fldLock="0" w:dirty="0">
      <w:r w:rsidDel="00000000" w:rsidR="00000000" w:rsidRPr="00000000">
        <w:rPr>
          <w:rFonts w:ascii="Economica" w:cs="Economica" w:eastAsia="Economica" w:hAnsi="Economica"/>
        </w:rPr>
      </w:r>
    </w:fldSimple>
    <w:commentRangeStart w:id="9"/>
    <w:commentRangeEnd w:id="9"/>
    <w:r w:rsidDel="00000000" w:rsidR="00000000" w:rsidRPr="00000000">
      <w:commentReference w:id="9"/>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0" w:lineRule="auto"/>
      <w:contextualSpacing w:val="0"/>
    </w:pPr>
    <w:r w:rsidDel="00000000" w:rsidR="00000000" w:rsidRPr="00000000">
      <w:drawing>
        <wp:inline distB="114300" distT="114300" distL="114300" distR="114300">
          <wp:extent cx="5943600" cy="25400"/>
          <wp:effectExtent b="0" l="0" r="0" t="0"/>
          <wp:docPr id="3" name="image06.png" title="horizontal line"/>
          <a:graphic>
            <a:graphicData uri="http://schemas.openxmlformats.org/drawingml/2006/picture">
              <pic:pic>
                <pic:nvPicPr>
                  <pic:cNvPr id="0" name="image06.png" title="horizontal line"/>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pPr>
      <w:pStyle w:val="Subtitle"/>
      <w:spacing w:before="0" w:lineRule="auto"/>
      <w:contextualSpacing w:val="0"/>
    </w:pPr>
    <w:bookmarkStart w:colFirst="0" w:colLast="0" w:name="_w494w0yg8rg0" w:id="14"/>
    <w:bookmarkEnd w:id="14"/>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Subtitle"/>
      <w:spacing w:before="600" w:lineRule="auto"/>
      <w:contextualSpacing w:val="0"/>
      <w:rPr/>
    </w:pPr>
    <w:bookmarkStart w:colFirst="0" w:colLast="0" w:name="_leajue2ys1lr" w:id="13"/>
    <w:bookmarkEnd w:id="13"/>
    <w:r w:rsidDel="00000000" w:rsidR="00000000" w:rsidRPr="00000000">
      <w:rPr>
        <w:rtl w:val="0"/>
      </w:rPr>
    </w:r>
  </w:p>
  <w:p w:rsidR="00000000" w:rsidDel="00000000" w:rsidP="00000000" w:rsidRDefault="00000000" w:rsidRPr="00000000">
    <w:pPr>
      <w:spacing w:before="0" w:line="240" w:lineRule="auto"/>
      <w:contextualSpacing w:val="0"/>
    </w:pPr>
    <w:r w:rsidDel="00000000" w:rsidR="00000000" w:rsidRPr="00000000">
      <w:drawing>
        <wp:inline distB="114300" distT="114300" distL="114300" distR="114300">
          <wp:extent cx="5943600" cy="25400"/>
          <wp:effectExtent b="0" l="0" r="0" t="0"/>
          <wp:docPr id="4" name="image07.png" title="horizontal line"/>
          <a:graphic>
            <a:graphicData uri="http://schemas.openxmlformats.org/drawingml/2006/picture">
              <pic:pic>
                <pic:nvPicPr>
                  <pic:cNvPr id="0" name="image07.png" title="horizontal line"/>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Week %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Open Sans" w:cs="Open Sans" w:eastAsia="Open Sans" w:hAnsi="Open Sans"/>
        <w:b w:val="0"/>
        <w:i w:val="0"/>
        <w:smallCaps w:val="0"/>
        <w:strike w:val="0"/>
        <w:color w:val="000000"/>
        <w:sz w:val="22"/>
        <w:szCs w:val="22"/>
        <w:u w:val="none"/>
        <w:vertAlign w:val="baseline"/>
      </w:rPr>
    </w:rPrDefault>
    <w:pPrDefault>
      <w:pPr>
        <w:keepNext w:val="0"/>
        <w:keepLines w:val="0"/>
        <w:widowControl w:val="1"/>
        <w:spacing w:after="0" w:before="200" w:line="360" w:lineRule="auto"/>
        <w:ind w:left="-15"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Rule="auto"/>
      <w:contextualSpacing w:val="1"/>
    </w:pPr>
    <w:rPr>
      <w:b w:val="1"/>
      <w:sz w:val="32"/>
      <w:szCs w:val="32"/>
    </w:rPr>
  </w:style>
  <w:style w:type="paragraph" w:styleId="Heading2">
    <w:name w:val="heading 2"/>
    <w:basedOn w:val="Normal"/>
    <w:next w:val="Normal"/>
    <w:pPr>
      <w:spacing w:after="0" w:before="480" w:line="240" w:lineRule="auto"/>
      <w:ind w:right="1785"/>
      <w:contextualSpacing w:val="1"/>
    </w:pPr>
    <w:rPr>
      <w:b w:val="1"/>
      <w:sz w:val="26"/>
      <w:szCs w:val="26"/>
    </w:rPr>
  </w:style>
  <w:style w:type="paragraph" w:styleId="Heading3">
    <w:name w:val="heading 3"/>
    <w:basedOn w:val="Normal"/>
    <w:next w:val="Normal"/>
    <w:pPr>
      <w:contextualSpacing w:val="1"/>
    </w:pPr>
    <w:rPr>
      <w:b w:val="1"/>
      <w:color w:val="8c7252"/>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ind w:left="0" w:firstLine="15"/>
      <w:contextualSpacing w:val="1"/>
    </w:pPr>
    <w:rPr>
      <w:rFonts w:ascii="Economica" w:cs="Economica" w:eastAsia="Economica" w:hAnsi="Economica"/>
      <w:sz w:val="60"/>
      <w:szCs w:val="60"/>
    </w:rPr>
  </w:style>
  <w:style w:type="paragraph" w:styleId="Subtitle">
    <w:name w:val="Subtitle"/>
    <w:basedOn w:val="Normal"/>
    <w:next w:val="Normal"/>
    <w:pPr>
      <w:spacing w:before="0" w:line="240" w:lineRule="auto"/>
      <w:contextualSpacing w:val="1"/>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05.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03.png"/></Relationships>
</file>

<file path=word/_rels/footer2.xml.rels><?xml version="1.0" encoding="UTF-8" standalone="yes"?><Relationships xmlns="http://schemas.openxmlformats.org/package/2006/relationships"><Relationship Id="rId1" Type="http://schemas.openxmlformats.org/officeDocument/2006/relationships/image" Target="media/image06.png"/></Relationships>
</file>

<file path=word/_rels/header1.xml.rels><?xml version="1.0" encoding="UTF-8" standalone="yes"?><Relationships xmlns="http://schemas.openxmlformats.org/package/2006/relationships"><Relationship Id="rId1" Type="http://schemas.openxmlformats.org/officeDocument/2006/relationships/image" Target="media/image07.png"/></Relationships>
</file>